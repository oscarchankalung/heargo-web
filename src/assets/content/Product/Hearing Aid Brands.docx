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9845F" w14:textId="12B92540" w:rsidR="00885662" w:rsidRDefault="00885662">
      <w:pPr>
        <w:rPr>
          <w:ins w:id="0" w:author="Charmaine" w:date="2020-12-31T17:09:00Z"/>
        </w:rPr>
      </w:pPr>
      <w:ins w:id="1" w:author="Charmaine" w:date="2020-12-31T17:09:00Z">
        <w:r w:rsidRPr="00885662">
          <w:t>https://drive.google.com/drive/folders/1CXh2ovYpDJ5-PmR8bk6M_MyR_5eZ-fIh?usp=sharing</w:t>
        </w:r>
      </w:ins>
    </w:p>
    <w:p w14:paraId="63D6B222" w14:textId="77777777" w:rsidR="00885662" w:rsidRDefault="00885662">
      <w:pPr>
        <w:rPr>
          <w:ins w:id="2" w:author="Charmaine" w:date="2020-12-31T17:09:00Z"/>
        </w:rPr>
      </w:pPr>
      <w:bookmarkStart w:id="3" w:name="_GoBack"/>
      <w:bookmarkEnd w:id="3"/>
    </w:p>
    <w:tbl>
      <w:tblPr>
        <w:tblW w:w="10369" w:type="dxa"/>
        <w:tblInd w:w="150" w:type="dxa"/>
        <w:tblCellMar>
          <w:left w:w="0" w:type="dxa"/>
          <w:right w:w="0" w:type="dxa"/>
        </w:tblCellMar>
        <w:tblLook w:val="04A0" w:firstRow="1" w:lastRow="0" w:firstColumn="1" w:lastColumn="0" w:noHBand="0" w:noVBand="1"/>
      </w:tblPr>
      <w:tblGrid>
        <w:gridCol w:w="1276"/>
        <w:gridCol w:w="3827"/>
        <w:gridCol w:w="5266"/>
      </w:tblGrid>
      <w:tr w:rsidR="00474124" w:rsidRPr="007666D3" w14:paraId="478D08C1" w14:textId="77777777" w:rsidTr="004D2164">
        <w:trPr>
          <w:trHeight w:val="20"/>
        </w:trPr>
        <w:tc>
          <w:tcPr>
            <w:tcW w:w="1276" w:type="dxa"/>
            <w:tcBorders>
              <w:top w:val="single" w:sz="6" w:space="0" w:color="CCCCCC"/>
              <w:left w:val="single" w:sz="6" w:space="0" w:color="CCCCCC"/>
              <w:bottom w:val="single" w:sz="6" w:space="0" w:color="CCCCCC"/>
              <w:right w:val="single" w:sz="6" w:space="0" w:color="CCCCCC"/>
            </w:tcBorders>
          </w:tcPr>
          <w:p w14:paraId="38E453A9" w14:textId="77777777" w:rsidR="00474124" w:rsidRPr="007666D3" w:rsidRDefault="00474124" w:rsidP="007666D3">
            <w:pPr>
              <w:rPr>
                <w:rFonts w:eastAsia="Times New Roman"/>
                <w:kern w:val="0"/>
              </w:rPr>
            </w:pPr>
          </w:p>
        </w:tc>
        <w:tc>
          <w:tcPr>
            <w:tcW w:w="38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hideMark/>
          </w:tcPr>
          <w:p w14:paraId="2A6A5D4D" w14:textId="77777777" w:rsidR="00474124" w:rsidRPr="007666D3" w:rsidRDefault="00474124" w:rsidP="007666D3">
            <w:pPr>
              <w:rPr>
                <w:rFonts w:eastAsia="Times New Roman"/>
                <w:kern w:val="0"/>
              </w:rPr>
            </w:pPr>
            <w:r w:rsidRPr="007666D3">
              <w:rPr>
                <w:rFonts w:eastAsia="Times New Roman"/>
                <w:kern w:val="0"/>
              </w:rPr>
              <w:t>Traditional Chinese</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hideMark/>
          </w:tcPr>
          <w:p w14:paraId="4D8A23D2" w14:textId="77777777" w:rsidR="00474124" w:rsidRPr="007666D3" w:rsidRDefault="00474124" w:rsidP="007666D3">
            <w:pPr>
              <w:rPr>
                <w:rFonts w:eastAsia="Times New Roman"/>
                <w:kern w:val="0"/>
              </w:rPr>
            </w:pPr>
            <w:r w:rsidRPr="007666D3">
              <w:rPr>
                <w:rFonts w:eastAsia="Times New Roman"/>
                <w:kern w:val="0"/>
              </w:rPr>
              <w:t>English</w:t>
            </w:r>
          </w:p>
        </w:tc>
      </w:tr>
      <w:tr w:rsidR="00474124" w:rsidRPr="007666D3" w14:paraId="121A5577" w14:textId="77777777" w:rsidTr="004D2164">
        <w:trPr>
          <w:trHeight w:val="20"/>
        </w:trPr>
        <w:tc>
          <w:tcPr>
            <w:tcW w:w="1276" w:type="dxa"/>
            <w:vMerge w:val="restart"/>
            <w:tcBorders>
              <w:top w:val="single" w:sz="6" w:space="0" w:color="CCCCCC"/>
              <w:left w:val="single" w:sz="6" w:space="0" w:color="CCCCCC"/>
              <w:right w:val="single" w:sz="6" w:space="0" w:color="CCCCCC"/>
            </w:tcBorders>
            <w:shd w:val="clear" w:color="auto" w:fill="auto"/>
          </w:tcPr>
          <w:p w14:paraId="0895A94F" w14:textId="77777777" w:rsidR="00474124" w:rsidRDefault="00474124" w:rsidP="00474124">
            <w:pPr>
              <w:widowControl/>
              <w:rPr>
                <w:rFonts w:ascii="Arial" w:hAnsi="Arial" w:cs="Arial"/>
                <w:color w:val="000000"/>
                <w:sz w:val="20"/>
                <w:szCs w:val="20"/>
              </w:rPr>
            </w:pPr>
            <w:r w:rsidRPr="00474124">
              <w:rPr>
                <w:rFonts w:ascii="Arial" w:hAnsi="Arial" w:cs="Arial" w:hint="eastAsia"/>
                <w:color w:val="000000"/>
                <w:sz w:val="20"/>
                <w:szCs w:val="20"/>
              </w:rPr>
              <w:t>助聽器品牌版面</w:t>
            </w:r>
          </w:p>
        </w:tc>
        <w:tc>
          <w:tcPr>
            <w:tcW w:w="3827" w:type="dxa"/>
            <w:tcBorders>
              <w:top w:val="single" w:sz="6" w:space="0" w:color="CCCCCC"/>
              <w:left w:val="single" w:sz="6" w:space="0" w:color="CCCCCC"/>
              <w:bottom w:val="single" w:sz="6" w:space="0" w:color="CCCCCC"/>
              <w:right w:val="single" w:sz="6" w:space="0" w:color="CCCCCC"/>
            </w:tcBorders>
            <w:shd w:val="clear" w:color="auto" w:fill="FBE4D5" w:themeFill="accent2" w:themeFillTint="33"/>
            <w:tcMar>
              <w:top w:w="30" w:type="dxa"/>
              <w:left w:w="45" w:type="dxa"/>
              <w:bottom w:w="30" w:type="dxa"/>
              <w:right w:w="45" w:type="dxa"/>
            </w:tcMar>
            <w:vAlign w:val="bottom"/>
          </w:tcPr>
          <w:p w14:paraId="708D0354" w14:textId="77777777" w:rsidR="00474124" w:rsidRDefault="00474124" w:rsidP="00474124">
            <w:pPr>
              <w:widowControl/>
              <w:rPr>
                <w:rFonts w:ascii="新細明體" w:eastAsia="新細明體" w:hAnsi="新細明體" w:cs="新細明體"/>
                <w:color w:val="000000"/>
                <w:sz w:val="20"/>
                <w:szCs w:val="20"/>
              </w:rPr>
            </w:pPr>
            <w:r>
              <w:rPr>
                <w:rFonts w:ascii="Arial" w:hAnsi="Arial" w:cs="Arial"/>
                <w:color w:val="000000"/>
                <w:sz w:val="20"/>
                <w:szCs w:val="20"/>
              </w:rPr>
              <w:t>助聽器品</w:t>
            </w:r>
            <w:r>
              <w:rPr>
                <w:rFonts w:ascii="新細明體" w:eastAsia="新細明體" w:hAnsi="新細明體" w:cs="新細明體" w:hint="eastAsia"/>
                <w:color w:val="000000"/>
                <w:sz w:val="20"/>
                <w:szCs w:val="20"/>
              </w:rPr>
              <w:t>牌</w:t>
            </w:r>
          </w:p>
          <w:p w14:paraId="6CC5A03A" w14:textId="77777777" w:rsidR="00A0020B" w:rsidRDefault="00A0020B" w:rsidP="00474124">
            <w:pPr>
              <w:widowControl/>
              <w:rPr>
                <w:rFonts w:ascii="Arial" w:hAnsi="Arial" w:cs="Arial"/>
                <w:color w:val="000000"/>
                <w:sz w:val="20"/>
                <w:szCs w:val="20"/>
              </w:rPr>
            </w:pPr>
            <w:r w:rsidRPr="00A0020B">
              <w:rPr>
                <w:rFonts w:ascii="Arial" w:hAnsi="Arial" w:cs="Arial" w:hint="eastAsia"/>
                <w:color w:val="000000"/>
                <w:sz w:val="20"/>
                <w:szCs w:val="20"/>
              </w:rPr>
              <w:t>最優質的助聽器</w:t>
            </w:r>
          </w:p>
          <w:p w14:paraId="74A0D4DE" w14:textId="77777777" w:rsidR="00A0020B" w:rsidRDefault="00885662" w:rsidP="00474124">
            <w:pPr>
              <w:widowControl/>
              <w:rPr>
                <w:rFonts w:ascii="Arial" w:hAnsi="Arial" w:cs="Arial"/>
                <w:color w:val="000000"/>
                <w:sz w:val="20"/>
                <w:szCs w:val="20"/>
              </w:rPr>
            </w:pPr>
            <w:hyperlink r:id="rId8" w:anchor="/Product" w:history="1">
              <w:r w:rsidR="00A0020B" w:rsidRPr="001E7810">
                <w:rPr>
                  <w:rStyle w:val="af1"/>
                  <w:rFonts w:ascii="Arial" w:hAnsi="Arial" w:cs="Arial"/>
                  <w:sz w:val="20"/>
                  <w:szCs w:val="20"/>
                </w:rPr>
                <w:t>https://heargo.wistkey.com/#/Product</w:t>
              </w:r>
            </w:hyperlink>
          </w:p>
        </w:tc>
        <w:tc>
          <w:tcPr>
            <w:tcW w:w="5266" w:type="dxa"/>
            <w:tcBorders>
              <w:top w:val="single" w:sz="6" w:space="0" w:color="CCCCCC"/>
              <w:left w:val="single" w:sz="6" w:space="0" w:color="CCCCCC"/>
              <w:bottom w:val="single" w:sz="6" w:space="0" w:color="CCCCCC"/>
              <w:right w:val="single" w:sz="6" w:space="0" w:color="CCCCCC"/>
            </w:tcBorders>
            <w:shd w:val="clear" w:color="auto" w:fill="FBE4D5" w:themeFill="accent2" w:themeFillTint="33"/>
            <w:tcMar>
              <w:top w:w="30" w:type="dxa"/>
              <w:left w:w="45" w:type="dxa"/>
              <w:bottom w:w="30" w:type="dxa"/>
              <w:right w:w="45" w:type="dxa"/>
            </w:tcMar>
          </w:tcPr>
          <w:p w14:paraId="591335F8" w14:textId="77777777" w:rsidR="00A0020B" w:rsidRPr="00A0020B" w:rsidRDefault="00A0020B" w:rsidP="00A0020B">
            <w:pPr>
              <w:rPr>
                <w:rFonts w:ascii="Arial" w:hAnsi="Arial" w:cs="Arial"/>
                <w:color w:val="000000"/>
                <w:sz w:val="20"/>
                <w:szCs w:val="20"/>
              </w:rPr>
            </w:pPr>
            <w:r>
              <w:rPr>
                <w:rFonts w:ascii="Arial" w:hAnsi="Arial" w:cs="Arial"/>
                <w:color w:val="000000"/>
                <w:sz w:val="20"/>
                <w:szCs w:val="20"/>
              </w:rPr>
              <w:t>Hearing aid brands</w:t>
            </w:r>
          </w:p>
          <w:p w14:paraId="510A4588" w14:textId="77777777" w:rsidR="00474124" w:rsidRDefault="00A0020B" w:rsidP="00A0020B">
            <w:pPr>
              <w:rPr>
                <w:rFonts w:ascii="Arial" w:hAnsi="Arial" w:cs="Arial"/>
                <w:color w:val="000000"/>
                <w:sz w:val="20"/>
                <w:szCs w:val="20"/>
              </w:rPr>
            </w:pPr>
            <w:r w:rsidRPr="00A0020B">
              <w:rPr>
                <w:rFonts w:ascii="Arial" w:hAnsi="Arial" w:cs="Arial"/>
                <w:color w:val="000000"/>
                <w:sz w:val="20"/>
                <w:szCs w:val="20"/>
              </w:rPr>
              <w:t>The Best Hearing Aids</w:t>
            </w:r>
          </w:p>
        </w:tc>
      </w:tr>
      <w:tr w:rsidR="00474124" w:rsidRPr="007666D3" w14:paraId="3B216185" w14:textId="77777777" w:rsidTr="004D2164">
        <w:trPr>
          <w:trHeight w:val="20"/>
        </w:trPr>
        <w:tc>
          <w:tcPr>
            <w:tcW w:w="1276" w:type="dxa"/>
            <w:vMerge/>
            <w:tcBorders>
              <w:left w:val="single" w:sz="6" w:space="0" w:color="CCCCCC"/>
              <w:right w:val="single" w:sz="6" w:space="0" w:color="CCCCCC"/>
            </w:tcBorders>
            <w:shd w:val="clear" w:color="auto" w:fill="auto"/>
          </w:tcPr>
          <w:p w14:paraId="174D6EA7" w14:textId="77777777" w:rsidR="00474124" w:rsidRDefault="00474124" w:rsidP="00474124">
            <w:pPr>
              <w:rPr>
                <w:rFonts w:ascii="新細明體" w:eastAsia="新細明體" w:hAnsi="新細明體" w:cs="新細明體"/>
                <w:color w:val="000000"/>
                <w:sz w:val="20"/>
                <w:szCs w:val="20"/>
              </w:rPr>
            </w:pPr>
          </w:p>
        </w:tc>
        <w:tc>
          <w:tcPr>
            <w:tcW w:w="38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09ACDE5" w14:textId="65404EE3" w:rsidR="00474124" w:rsidRDefault="00474124" w:rsidP="00474124">
            <w:pPr>
              <w:rPr>
                <w:rFonts w:ascii="Arial" w:hAnsi="Arial" w:cs="Arial"/>
                <w:color w:val="000000"/>
                <w:sz w:val="20"/>
                <w:szCs w:val="20"/>
              </w:rPr>
            </w:pPr>
            <w:r>
              <w:rPr>
                <w:rFonts w:ascii="新細明體" w:eastAsia="新細明體" w:hAnsi="新細明體" w:cs="新細明體" w:hint="eastAsia"/>
                <w:color w:val="000000"/>
                <w:sz w:val="20"/>
                <w:szCs w:val="20"/>
              </w:rPr>
              <w:t>德國</w:t>
            </w:r>
            <w:r w:rsidR="008E049B" w:rsidRPr="008E049B">
              <w:rPr>
                <w:rFonts w:ascii="新細明體" w:eastAsia="新細明體" w:hAnsi="新細明體" w:cs="新細明體" w:hint="eastAsia"/>
                <w:color w:val="000000"/>
                <w:sz w:val="20"/>
                <w:szCs w:val="20"/>
              </w:rPr>
              <w:t>漢莎通</w:t>
            </w:r>
            <w:r>
              <w:rPr>
                <w:rFonts w:ascii="Arial" w:hAnsi="Arial" w:cs="Arial"/>
                <w:color w:val="000000"/>
                <w:sz w:val="20"/>
                <w:szCs w:val="20"/>
              </w:rPr>
              <w:t xml:space="preserve"> HANSATON</w:t>
            </w:r>
            <w:r>
              <w:rPr>
                <w:rFonts w:ascii="Arial" w:hAnsi="Arial" w:cs="Arial"/>
                <w:color w:val="000000"/>
                <w:sz w:val="20"/>
                <w:szCs w:val="20"/>
              </w:rPr>
              <w:br/>
            </w:r>
            <w:r>
              <w:rPr>
                <w:rFonts w:ascii="微軟正黑體" w:eastAsia="微軟正黑體" w:hAnsi="微軟正黑體" w:cs="微軟正黑體" w:hint="eastAsia"/>
                <w:color w:val="000000"/>
                <w:sz w:val="20"/>
                <w:szCs w:val="20"/>
              </w:rPr>
              <w:t>自</w:t>
            </w:r>
            <w:r>
              <w:rPr>
                <w:rFonts w:ascii="Arial" w:hAnsi="Arial" w:cs="Arial"/>
                <w:color w:val="000000"/>
                <w:sz w:val="20"/>
                <w:szCs w:val="20"/>
              </w:rPr>
              <w:t>1957</w:t>
            </w:r>
            <w:r>
              <w:rPr>
                <w:rFonts w:ascii="微軟正黑體" w:eastAsia="微軟正黑體" w:hAnsi="微軟正黑體" w:cs="微軟正黑體" w:hint="eastAsia"/>
                <w:color w:val="000000"/>
                <w:sz w:val="20"/>
                <w:szCs w:val="20"/>
              </w:rPr>
              <w:t>年以來，</w:t>
            </w:r>
            <w:r>
              <w:rPr>
                <w:rFonts w:ascii="Arial" w:hAnsi="Arial" w:cs="Arial"/>
                <w:color w:val="000000"/>
                <w:sz w:val="20"/>
                <w:szCs w:val="20"/>
              </w:rPr>
              <w:t>HANSATON</w:t>
            </w:r>
            <w:r>
              <w:rPr>
                <w:rFonts w:ascii="微軟正黑體" w:eastAsia="微軟正黑體" w:hAnsi="微軟正黑體" w:cs="微軟正黑體" w:hint="eastAsia"/>
                <w:color w:val="000000"/>
                <w:sz w:val="20"/>
                <w:szCs w:val="20"/>
              </w:rPr>
              <w:t>始終致力於提供可靠，高品質的聽力產品和附件，採用創新技術和出色的設計，以幫助世界各地的</w:t>
            </w:r>
            <w:r w:rsidR="008E049B" w:rsidRPr="008E049B">
              <w:rPr>
                <w:rFonts w:ascii="微軟正黑體" w:eastAsia="微軟正黑體" w:hAnsi="微軟正黑體" w:cs="微軟正黑體" w:hint="eastAsia"/>
                <w:color w:val="000000"/>
                <w:sz w:val="20"/>
                <w:szCs w:val="20"/>
              </w:rPr>
              <w:t>聽障人仕</w:t>
            </w:r>
            <w:r>
              <w:rPr>
                <w:rFonts w:ascii="微軟正黑體" w:eastAsia="微軟正黑體" w:hAnsi="微軟正黑體" w:cs="微軟正黑體" w:hint="eastAsia"/>
                <w:color w:val="000000"/>
                <w:sz w:val="20"/>
                <w:szCs w:val="20"/>
              </w:rPr>
              <w:t>獲得更好的聽覺體驗和生活質素</w:t>
            </w:r>
            <w:r>
              <w:rPr>
                <w:rFonts w:ascii="新細明體" w:eastAsia="新細明體" w:hAnsi="新細明體" w:cs="新細明體" w:hint="eastAsia"/>
                <w:color w:val="000000"/>
                <w:sz w:val="20"/>
                <w:szCs w:val="20"/>
              </w:rPr>
              <w:t>。</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DD979C6" w14:textId="77777777" w:rsidR="00474124" w:rsidRDefault="00474124" w:rsidP="00474124">
            <w:pPr>
              <w:rPr>
                <w:rFonts w:ascii="Arial" w:hAnsi="Arial" w:cs="Arial"/>
                <w:color w:val="000000"/>
                <w:sz w:val="20"/>
                <w:szCs w:val="20"/>
              </w:rPr>
            </w:pPr>
            <w:r>
              <w:rPr>
                <w:rFonts w:ascii="Arial" w:hAnsi="Arial" w:cs="Arial"/>
                <w:color w:val="000000"/>
                <w:sz w:val="20"/>
                <w:szCs w:val="20"/>
              </w:rPr>
              <w:t>HANSATON (German)</w:t>
            </w:r>
            <w:r w:rsidR="004D2164">
              <w:rPr>
                <w:rFonts w:ascii="Arial" w:hAnsi="Arial" w:cs="Arial"/>
                <w:color w:val="000000"/>
                <w:sz w:val="20"/>
                <w:szCs w:val="20"/>
              </w:rPr>
              <w:t xml:space="preserve"> </w:t>
            </w:r>
            <w:r>
              <w:rPr>
                <w:rFonts w:ascii="Arial" w:hAnsi="Arial" w:cs="Arial"/>
                <w:color w:val="000000"/>
                <w:sz w:val="20"/>
                <w:szCs w:val="20"/>
              </w:rPr>
              <w:br/>
              <w:t>Since 1957, HANSATON has been working with its partners to help provide hearing impaired people with greater quality of life.</w:t>
            </w:r>
            <w:r>
              <w:rPr>
                <w:rFonts w:ascii="Arial" w:hAnsi="Arial" w:cs="Arial"/>
                <w:color w:val="000000"/>
                <w:sz w:val="20"/>
                <w:szCs w:val="20"/>
              </w:rPr>
              <w:br/>
              <w:t>Exceptional quality, cutting-edge technology, and outstanding design make for an optimal hearing experience. Every day. Around the world.</w:t>
            </w:r>
          </w:p>
        </w:tc>
      </w:tr>
      <w:tr w:rsidR="00474124" w:rsidRPr="007666D3" w14:paraId="5873492D" w14:textId="77777777" w:rsidTr="004D2164">
        <w:trPr>
          <w:trHeight w:val="20"/>
        </w:trPr>
        <w:tc>
          <w:tcPr>
            <w:tcW w:w="1276" w:type="dxa"/>
            <w:vMerge/>
            <w:tcBorders>
              <w:left w:val="single" w:sz="6" w:space="0" w:color="CCCCCC"/>
              <w:right w:val="single" w:sz="6" w:space="0" w:color="CCCCCC"/>
            </w:tcBorders>
            <w:shd w:val="clear" w:color="auto" w:fill="auto"/>
          </w:tcPr>
          <w:p w14:paraId="0AA6F4D3" w14:textId="77777777" w:rsidR="00474124" w:rsidRDefault="00474124" w:rsidP="00474124">
            <w:pPr>
              <w:rPr>
                <w:rFonts w:ascii="Arial" w:hAnsi="Arial" w:cs="Arial"/>
                <w:color w:val="000000"/>
                <w:sz w:val="20"/>
                <w:szCs w:val="20"/>
              </w:rPr>
            </w:pPr>
          </w:p>
        </w:tc>
        <w:tc>
          <w:tcPr>
            <w:tcW w:w="38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20AFD65" w14:textId="31B0E1F0" w:rsidR="00474124" w:rsidRPr="00D941F3" w:rsidRDefault="00474124" w:rsidP="00474124">
            <w:pPr>
              <w:rPr>
                <w:rFonts w:ascii="微軟正黑體" w:eastAsia="微軟正黑體" w:hAnsi="微軟正黑體" w:cs="微軟正黑體"/>
                <w:color w:val="000000"/>
                <w:sz w:val="20"/>
                <w:szCs w:val="20"/>
              </w:rPr>
            </w:pPr>
            <w:r w:rsidRPr="00D941F3">
              <w:rPr>
                <w:rFonts w:ascii="微軟正黑體" w:eastAsia="微軟正黑體" w:hAnsi="微軟正黑體" w:cs="微軟正黑體"/>
                <w:color w:val="000000"/>
                <w:sz w:val="20"/>
                <w:szCs w:val="20"/>
              </w:rPr>
              <w:t xml:space="preserve">AQ sound XC pro R </w:t>
            </w:r>
            <w:r w:rsidR="0094488E" w:rsidRPr="00D941F3">
              <w:rPr>
                <w:rFonts w:ascii="微軟正黑體" w:eastAsia="微軟正黑體" w:hAnsi="微軟正黑體" w:cs="微軟正黑體" w:hint="eastAsia"/>
                <w:color w:val="000000"/>
                <w:sz w:val="20"/>
                <w:szCs w:val="20"/>
              </w:rPr>
              <w:t>充電微型開放式</w:t>
            </w:r>
            <w:r w:rsidRPr="00D941F3">
              <w:rPr>
                <w:rFonts w:ascii="微軟正黑體" w:eastAsia="微軟正黑體" w:hAnsi="微軟正黑體" w:cs="微軟正黑體"/>
                <w:color w:val="000000"/>
                <w:sz w:val="20"/>
                <w:szCs w:val="20"/>
              </w:rPr>
              <w:br/>
              <w:t>Sound XC pro R</w:t>
            </w:r>
            <w:r w:rsidR="0094488E">
              <w:rPr>
                <w:rFonts w:ascii="微軟正黑體" w:eastAsia="微軟正黑體" w:hAnsi="微軟正黑體" w:cs="微軟正黑體" w:hint="eastAsia"/>
                <w:color w:val="000000"/>
                <w:sz w:val="20"/>
                <w:szCs w:val="20"/>
              </w:rPr>
              <w:t>電池</w:t>
            </w:r>
            <w:r w:rsidR="0094488E" w:rsidRPr="00D941F3">
              <w:rPr>
                <w:rFonts w:ascii="微軟正黑體" w:eastAsia="微軟正黑體" w:hAnsi="微軟正黑體" w:cs="微軟正黑體" w:hint="eastAsia"/>
                <w:color w:val="000000"/>
                <w:sz w:val="20"/>
                <w:szCs w:val="20"/>
              </w:rPr>
              <w:t>微型開放式</w:t>
            </w:r>
            <w:r w:rsidRPr="00D941F3">
              <w:rPr>
                <w:rFonts w:ascii="微軟正黑體" w:eastAsia="微軟正黑體" w:hAnsi="微軟正黑體" w:cs="微軟正黑體"/>
                <w:color w:val="000000"/>
                <w:sz w:val="20"/>
                <w:szCs w:val="20"/>
              </w:rPr>
              <w:br/>
              <w:t>AQ jam XC pro R</w:t>
            </w:r>
            <w:r w:rsidR="0094488E">
              <w:rPr>
                <w:rFonts w:ascii="微軟正黑體" w:eastAsia="微軟正黑體" w:hAnsi="微軟正黑體" w:cs="微軟正黑體" w:hint="eastAsia"/>
                <w:color w:val="000000"/>
                <w:sz w:val="20"/>
                <w:szCs w:val="20"/>
              </w:rPr>
              <w:t>充電</w:t>
            </w:r>
            <w:r w:rsidR="0094488E" w:rsidRPr="00D941F3">
              <w:rPr>
                <w:rFonts w:ascii="微軟正黑體" w:eastAsia="微軟正黑體" w:hAnsi="微軟正黑體" w:cs="微軟正黑體" w:hint="eastAsia"/>
                <w:color w:val="000000"/>
                <w:sz w:val="20"/>
                <w:szCs w:val="20"/>
              </w:rPr>
              <w:t>標準耳背式</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AA7F51E" w14:textId="6FDD609D" w:rsidR="00474124" w:rsidRDefault="00474124" w:rsidP="004D2164">
            <w:pPr>
              <w:rPr>
                <w:rFonts w:ascii="Arial" w:hAnsi="Arial" w:cs="Arial"/>
                <w:color w:val="000000"/>
                <w:sz w:val="20"/>
                <w:szCs w:val="20"/>
              </w:rPr>
            </w:pPr>
            <w:r>
              <w:rPr>
                <w:rFonts w:ascii="Arial" w:hAnsi="Arial" w:cs="Arial"/>
                <w:color w:val="000000"/>
                <w:sz w:val="20"/>
                <w:szCs w:val="20"/>
              </w:rPr>
              <w:t xml:space="preserve">AQ sound XC pro R (rechargeable, </w:t>
            </w:r>
            <w:r w:rsidR="004D2164">
              <w:rPr>
                <w:rFonts w:ascii="Arial" w:hAnsi="Arial" w:cs="Arial"/>
                <w:color w:val="000000"/>
                <w:sz w:val="20"/>
                <w:szCs w:val="20"/>
              </w:rPr>
              <w:t>RIC</w:t>
            </w:r>
            <w:r>
              <w:rPr>
                <w:rFonts w:ascii="Arial" w:hAnsi="Arial" w:cs="Arial"/>
                <w:color w:val="000000"/>
                <w:sz w:val="20"/>
                <w:szCs w:val="20"/>
              </w:rPr>
              <w:t>)</w:t>
            </w:r>
            <w:r>
              <w:rPr>
                <w:rFonts w:ascii="Arial" w:hAnsi="Arial" w:cs="Arial"/>
                <w:color w:val="000000"/>
                <w:sz w:val="20"/>
                <w:szCs w:val="20"/>
              </w:rPr>
              <w:br/>
              <w:t>Sound XC pro R (</w:t>
            </w:r>
            <w:r w:rsidR="004D2164">
              <w:rPr>
                <w:rFonts w:ascii="Arial" w:hAnsi="Arial" w:cs="Arial"/>
                <w:color w:val="000000"/>
                <w:sz w:val="20"/>
                <w:szCs w:val="20"/>
              </w:rPr>
              <w:t xml:space="preserve">312 </w:t>
            </w:r>
            <w:r>
              <w:rPr>
                <w:rFonts w:ascii="Arial" w:hAnsi="Arial" w:cs="Arial"/>
                <w:color w:val="000000"/>
                <w:sz w:val="20"/>
                <w:szCs w:val="20"/>
              </w:rPr>
              <w:t>battery</w:t>
            </w:r>
            <w:r w:rsidR="00E3598B">
              <w:rPr>
                <w:rFonts w:ascii="Arial" w:hAnsi="Arial" w:cs="Arial"/>
                <w:color w:val="000000"/>
                <w:sz w:val="20"/>
                <w:szCs w:val="20"/>
              </w:rPr>
              <w:t>, RIC</w:t>
            </w:r>
            <w:r>
              <w:rPr>
                <w:rFonts w:ascii="Arial" w:hAnsi="Arial" w:cs="Arial"/>
                <w:color w:val="000000"/>
                <w:sz w:val="20"/>
                <w:szCs w:val="20"/>
              </w:rPr>
              <w:t>)</w:t>
            </w:r>
            <w:r>
              <w:rPr>
                <w:rFonts w:ascii="Arial" w:hAnsi="Arial" w:cs="Arial"/>
                <w:color w:val="000000"/>
                <w:sz w:val="20"/>
                <w:szCs w:val="20"/>
              </w:rPr>
              <w:br/>
              <w:t>AQ jam XC pro R (rechargeable,</w:t>
            </w:r>
            <w:r w:rsidR="004D2164">
              <w:rPr>
                <w:rFonts w:ascii="Arial" w:hAnsi="Arial" w:cs="Arial"/>
                <w:color w:val="000000"/>
                <w:sz w:val="20"/>
                <w:szCs w:val="20"/>
              </w:rPr>
              <w:t xml:space="preserve"> BTE</w:t>
            </w:r>
            <w:r>
              <w:rPr>
                <w:rFonts w:ascii="Arial" w:hAnsi="Arial" w:cs="Arial"/>
                <w:color w:val="000000"/>
                <w:sz w:val="20"/>
                <w:szCs w:val="20"/>
              </w:rPr>
              <w:t>)</w:t>
            </w:r>
          </w:p>
        </w:tc>
      </w:tr>
      <w:tr w:rsidR="00474124" w:rsidRPr="007666D3" w14:paraId="54E1B073" w14:textId="77777777" w:rsidTr="004D2164">
        <w:trPr>
          <w:trHeight w:val="20"/>
        </w:trPr>
        <w:tc>
          <w:tcPr>
            <w:tcW w:w="1276" w:type="dxa"/>
            <w:vMerge/>
            <w:tcBorders>
              <w:left w:val="single" w:sz="6" w:space="0" w:color="CCCCCC"/>
              <w:right w:val="single" w:sz="6" w:space="0" w:color="CCCCCC"/>
            </w:tcBorders>
            <w:shd w:val="clear" w:color="auto" w:fill="auto"/>
          </w:tcPr>
          <w:p w14:paraId="59CB35E9" w14:textId="77777777" w:rsidR="00474124" w:rsidRDefault="00474124" w:rsidP="00474124">
            <w:pPr>
              <w:rPr>
                <w:rFonts w:ascii="新細明體" w:eastAsia="新細明體" w:hAnsi="新細明體" w:cs="新細明體"/>
                <w:color w:val="000000"/>
                <w:sz w:val="20"/>
                <w:szCs w:val="20"/>
              </w:rPr>
            </w:pPr>
          </w:p>
        </w:tc>
        <w:tc>
          <w:tcPr>
            <w:tcW w:w="38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3E0216E" w14:textId="4B9C6D7B" w:rsidR="00474124" w:rsidRDefault="00474124" w:rsidP="00474124">
            <w:pPr>
              <w:rPr>
                <w:rFonts w:ascii="Arial" w:hAnsi="Arial" w:cs="Arial"/>
                <w:color w:val="000000"/>
                <w:sz w:val="20"/>
                <w:szCs w:val="20"/>
              </w:rPr>
            </w:pPr>
            <w:r>
              <w:rPr>
                <w:rFonts w:ascii="新細明體" w:eastAsia="新細明體" w:hAnsi="新細明體" w:cs="新細明體" w:hint="eastAsia"/>
                <w:color w:val="000000"/>
                <w:sz w:val="20"/>
                <w:szCs w:val="20"/>
              </w:rPr>
              <w:t>瑞士</w:t>
            </w:r>
            <w:r>
              <w:rPr>
                <w:rFonts w:ascii="Arial" w:hAnsi="Arial" w:cs="Arial"/>
                <w:color w:val="000000"/>
                <w:sz w:val="20"/>
                <w:szCs w:val="20"/>
              </w:rPr>
              <w:t xml:space="preserve"> PHONAK</w:t>
            </w:r>
            <w:r>
              <w:rPr>
                <w:rFonts w:ascii="Arial" w:hAnsi="Arial" w:cs="Arial"/>
                <w:color w:val="000000"/>
                <w:sz w:val="20"/>
                <w:szCs w:val="20"/>
              </w:rPr>
              <w:br/>
            </w:r>
            <w:r>
              <w:rPr>
                <w:rFonts w:ascii="微軟正黑體" w:eastAsia="微軟正黑體" w:hAnsi="微軟正黑體" w:cs="微軟正黑體" w:hint="eastAsia"/>
                <w:color w:val="000000"/>
                <w:sz w:val="20"/>
                <w:szCs w:val="20"/>
              </w:rPr>
              <w:t>峰力擁有超過</w:t>
            </w:r>
            <w:r>
              <w:rPr>
                <w:rFonts w:ascii="Arial" w:hAnsi="Arial" w:cs="Arial"/>
                <w:color w:val="000000"/>
                <w:sz w:val="20"/>
                <w:szCs w:val="20"/>
              </w:rPr>
              <w:t>70</w:t>
            </w:r>
            <w:r>
              <w:rPr>
                <w:rFonts w:ascii="微軟正黑體" w:eastAsia="微軟正黑體" w:hAnsi="微軟正黑體" w:cs="微軟正黑體" w:hint="eastAsia"/>
                <w:color w:val="000000"/>
                <w:sz w:val="20"/>
                <w:szCs w:val="20"/>
              </w:rPr>
              <w:t>年發展歷程，是專門從事高科技助聽器和</w:t>
            </w:r>
            <w:r>
              <w:rPr>
                <w:rFonts w:ascii="Arial" w:hAnsi="Arial" w:cs="Arial"/>
                <w:color w:val="000000"/>
                <w:sz w:val="20"/>
                <w:szCs w:val="20"/>
              </w:rPr>
              <w:t>FM</w:t>
            </w:r>
            <w:r>
              <w:rPr>
                <w:rFonts w:ascii="微軟正黑體" w:eastAsia="微軟正黑體" w:hAnsi="微軟正黑體" w:cs="微軟正黑體" w:hint="eastAsia"/>
                <w:color w:val="000000"/>
                <w:sz w:val="20"/>
                <w:szCs w:val="20"/>
              </w:rPr>
              <w:t>無線</w:t>
            </w:r>
            <w:r w:rsidR="004D2164" w:rsidRPr="004D2164">
              <w:rPr>
                <w:rFonts w:ascii="微軟正黑體" w:eastAsia="微軟正黑體" w:hAnsi="微軟正黑體" w:cs="微軟正黑體" w:hint="eastAsia"/>
                <w:color w:val="000000"/>
                <w:sz w:val="20"/>
                <w:szCs w:val="20"/>
              </w:rPr>
              <w:t>傳</w:t>
            </w:r>
            <w:r w:rsidR="00E3598B" w:rsidRPr="00E3598B">
              <w:rPr>
                <w:rFonts w:ascii="微軟正黑體" w:eastAsia="微軟正黑體" w:hAnsi="微軟正黑體" w:cs="微軟正黑體" w:hint="eastAsia"/>
                <w:color w:val="000000"/>
                <w:sz w:val="20"/>
                <w:szCs w:val="20"/>
              </w:rPr>
              <w:t>輸</w:t>
            </w:r>
            <w:r>
              <w:rPr>
                <w:rFonts w:ascii="微軟正黑體" w:eastAsia="微軟正黑體" w:hAnsi="微軟正黑體" w:cs="微軟正黑體" w:hint="eastAsia"/>
                <w:color w:val="000000"/>
                <w:sz w:val="20"/>
                <w:szCs w:val="20"/>
              </w:rPr>
              <w:t>助聽產品研究、開發、生產與銷售的頂尖企業，是全球聽力行業的科技領導者</w:t>
            </w:r>
            <w:r>
              <w:rPr>
                <w:rFonts w:ascii="新細明體" w:eastAsia="新細明體" w:hAnsi="新細明體" w:cs="新細明體" w:hint="eastAsia"/>
                <w:color w:val="000000"/>
                <w:sz w:val="20"/>
                <w:szCs w:val="20"/>
              </w:rPr>
              <w:t>。</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86F677B" w14:textId="77777777" w:rsidR="00474124" w:rsidRDefault="00474124" w:rsidP="00474124">
            <w:pPr>
              <w:rPr>
                <w:rFonts w:ascii="Arial" w:hAnsi="Arial" w:cs="Arial"/>
                <w:color w:val="000000"/>
                <w:sz w:val="20"/>
                <w:szCs w:val="20"/>
              </w:rPr>
            </w:pPr>
            <w:r>
              <w:rPr>
                <w:rFonts w:ascii="Arial" w:hAnsi="Arial" w:cs="Arial"/>
                <w:color w:val="000000"/>
                <w:sz w:val="20"/>
                <w:szCs w:val="20"/>
              </w:rPr>
              <w:t>PHONAK (Swiss)</w:t>
            </w:r>
            <w:r>
              <w:rPr>
                <w:rFonts w:ascii="Arial" w:hAnsi="Arial" w:cs="Arial"/>
                <w:color w:val="000000"/>
                <w:sz w:val="20"/>
                <w:szCs w:val="20"/>
              </w:rPr>
              <w:br/>
              <w:t>For over 70 years, PHONAK the Swiss hearing aid manufacturer has been setting new standards in the development of state-of-the-art, innovative hearing aids to match every budget, age, lifestyle, and type of hearing loss.</w:t>
            </w:r>
          </w:p>
        </w:tc>
      </w:tr>
      <w:tr w:rsidR="00474124" w:rsidRPr="007666D3" w14:paraId="6FD04AF8" w14:textId="77777777" w:rsidTr="004D2164">
        <w:trPr>
          <w:trHeight w:val="20"/>
        </w:trPr>
        <w:tc>
          <w:tcPr>
            <w:tcW w:w="1276" w:type="dxa"/>
            <w:vMerge/>
            <w:tcBorders>
              <w:left w:val="single" w:sz="6" w:space="0" w:color="CCCCCC"/>
              <w:bottom w:val="single" w:sz="6" w:space="0" w:color="CCCCCC"/>
              <w:right w:val="single" w:sz="6" w:space="0" w:color="CCCCCC"/>
            </w:tcBorders>
            <w:shd w:val="clear" w:color="auto" w:fill="auto"/>
          </w:tcPr>
          <w:p w14:paraId="713B12A7" w14:textId="77777777" w:rsidR="00474124" w:rsidRDefault="00474124" w:rsidP="00474124">
            <w:pPr>
              <w:rPr>
                <w:rFonts w:ascii="Arial" w:hAnsi="Arial" w:cs="Arial"/>
                <w:color w:val="000000"/>
                <w:sz w:val="20"/>
                <w:szCs w:val="20"/>
              </w:rPr>
            </w:pPr>
          </w:p>
        </w:tc>
        <w:tc>
          <w:tcPr>
            <w:tcW w:w="38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477992" w14:textId="77777777" w:rsidR="00474124" w:rsidRDefault="00474124" w:rsidP="00474124">
            <w:pPr>
              <w:rPr>
                <w:rFonts w:ascii="Arial" w:hAnsi="Arial" w:cs="Arial"/>
                <w:color w:val="000000"/>
                <w:sz w:val="20"/>
                <w:szCs w:val="20"/>
              </w:rPr>
            </w:pPr>
            <w:r>
              <w:rPr>
                <w:rFonts w:ascii="Arial" w:hAnsi="Arial" w:cs="Arial"/>
                <w:color w:val="000000"/>
                <w:sz w:val="20"/>
                <w:szCs w:val="20"/>
              </w:rPr>
              <w:t>Virto</w:t>
            </w:r>
            <w:r w:rsidRPr="004D2164">
              <w:rPr>
                <w:rFonts w:ascii="Arial" w:hAnsi="Arial" w:cs="Arial"/>
                <w:color w:val="000000"/>
                <w:sz w:val="20"/>
                <w:szCs w:val="20"/>
                <w:vertAlign w:val="superscript"/>
              </w:rPr>
              <w:t>TM</w:t>
            </w:r>
            <w:r>
              <w:rPr>
                <w:rFonts w:ascii="Arial" w:hAnsi="Arial" w:cs="Arial"/>
                <w:color w:val="000000"/>
                <w:sz w:val="20"/>
                <w:szCs w:val="20"/>
              </w:rPr>
              <w:t xml:space="preserve"> Marvel </w:t>
            </w:r>
            <w:r>
              <w:rPr>
                <w:rFonts w:ascii="新細明體" w:eastAsia="新細明體" w:hAnsi="新細明體" w:cs="新細明體" w:hint="eastAsia"/>
                <w:color w:val="000000"/>
                <w:sz w:val="20"/>
                <w:szCs w:val="20"/>
              </w:rPr>
              <w:t>耳內式</w:t>
            </w:r>
            <w:r>
              <w:rPr>
                <w:rFonts w:ascii="Arial" w:hAnsi="Arial" w:cs="Arial"/>
                <w:color w:val="000000"/>
                <w:sz w:val="20"/>
                <w:szCs w:val="20"/>
              </w:rPr>
              <w:br/>
              <w:t>Naida</w:t>
            </w:r>
            <w:r w:rsidRPr="004D2164">
              <w:rPr>
                <w:rFonts w:ascii="Arial" w:hAnsi="Arial" w:cs="Arial"/>
                <w:color w:val="000000"/>
                <w:sz w:val="20"/>
                <w:szCs w:val="20"/>
                <w:vertAlign w:val="superscript"/>
              </w:rPr>
              <w:t>TM</w:t>
            </w:r>
            <w:r>
              <w:rPr>
                <w:rFonts w:ascii="Arial" w:hAnsi="Arial" w:cs="Arial"/>
                <w:color w:val="000000"/>
                <w:sz w:val="20"/>
                <w:szCs w:val="20"/>
              </w:rPr>
              <w:t xml:space="preserve"> Marvel </w:t>
            </w:r>
            <w:r>
              <w:rPr>
                <w:rFonts w:ascii="微軟正黑體" w:eastAsia="微軟正黑體" w:hAnsi="微軟正黑體" w:cs="微軟正黑體" w:hint="eastAsia"/>
                <w:color w:val="000000"/>
                <w:sz w:val="20"/>
                <w:szCs w:val="20"/>
              </w:rPr>
              <w:t>強力型</w:t>
            </w:r>
            <w:r>
              <w:rPr>
                <w:rFonts w:ascii="Arial" w:hAnsi="Arial" w:cs="Arial"/>
                <w:color w:val="000000"/>
                <w:sz w:val="20"/>
                <w:szCs w:val="20"/>
              </w:rPr>
              <w:br/>
              <w:t xml:space="preserve">CROS Belong </w:t>
            </w:r>
            <w:r>
              <w:rPr>
                <w:rFonts w:ascii="微軟正黑體" w:eastAsia="微軟正黑體" w:hAnsi="微軟正黑體" w:cs="微軟正黑體" w:hint="eastAsia"/>
                <w:color w:val="000000"/>
                <w:sz w:val="20"/>
                <w:szCs w:val="20"/>
              </w:rPr>
              <w:t>單側聽損使</w:t>
            </w:r>
            <w:r>
              <w:rPr>
                <w:rFonts w:ascii="新細明體" w:eastAsia="新細明體" w:hAnsi="新細明體" w:cs="新細明體" w:hint="eastAsia"/>
                <w:color w:val="000000"/>
                <w:sz w:val="20"/>
                <w:szCs w:val="20"/>
              </w:rPr>
              <w:t>用</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0F94E8" w14:textId="77777777" w:rsidR="00474124" w:rsidRDefault="00474124" w:rsidP="004D2164">
            <w:pPr>
              <w:rPr>
                <w:rFonts w:ascii="Arial" w:hAnsi="Arial" w:cs="Arial"/>
                <w:color w:val="000000"/>
                <w:sz w:val="20"/>
                <w:szCs w:val="20"/>
              </w:rPr>
            </w:pPr>
            <w:r>
              <w:rPr>
                <w:rFonts w:ascii="Arial" w:hAnsi="Arial" w:cs="Arial"/>
                <w:color w:val="000000"/>
                <w:sz w:val="20"/>
                <w:szCs w:val="20"/>
              </w:rPr>
              <w:t>Virto</w:t>
            </w:r>
            <w:r w:rsidRPr="004D2164">
              <w:rPr>
                <w:rFonts w:ascii="Arial" w:hAnsi="Arial" w:cs="Arial"/>
                <w:color w:val="000000"/>
                <w:sz w:val="20"/>
                <w:szCs w:val="20"/>
                <w:vertAlign w:val="superscript"/>
              </w:rPr>
              <w:t>TM</w:t>
            </w:r>
            <w:r>
              <w:rPr>
                <w:rFonts w:ascii="Arial" w:hAnsi="Arial" w:cs="Arial"/>
                <w:color w:val="000000"/>
                <w:sz w:val="20"/>
                <w:szCs w:val="20"/>
              </w:rPr>
              <w:t xml:space="preserve"> Marvel (</w:t>
            </w:r>
            <w:r w:rsidR="004D2164">
              <w:rPr>
                <w:rFonts w:ascii="Arial" w:hAnsi="Arial" w:cs="Arial"/>
                <w:color w:val="000000"/>
                <w:sz w:val="20"/>
                <w:szCs w:val="20"/>
              </w:rPr>
              <w:t>I</w:t>
            </w:r>
            <w:r>
              <w:rPr>
                <w:rFonts w:ascii="Arial" w:hAnsi="Arial" w:cs="Arial"/>
                <w:color w:val="000000"/>
                <w:sz w:val="20"/>
                <w:szCs w:val="20"/>
              </w:rPr>
              <w:t>n-the-ear)</w:t>
            </w:r>
            <w:r>
              <w:rPr>
                <w:rFonts w:ascii="Arial" w:hAnsi="Arial" w:cs="Arial"/>
                <w:color w:val="000000"/>
                <w:sz w:val="20"/>
                <w:szCs w:val="20"/>
              </w:rPr>
              <w:br/>
              <w:t>Naida</w:t>
            </w:r>
            <w:r w:rsidRPr="004D2164">
              <w:rPr>
                <w:rFonts w:ascii="Arial" w:hAnsi="Arial" w:cs="Arial"/>
                <w:color w:val="000000"/>
                <w:sz w:val="20"/>
                <w:szCs w:val="20"/>
                <w:vertAlign w:val="superscript"/>
              </w:rPr>
              <w:t>TM</w:t>
            </w:r>
            <w:r w:rsidR="004D2164">
              <w:rPr>
                <w:rFonts w:ascii="Arial" w:hAnsi="Arial" w:cs="Arial"/>
                <w:color w:val="000000"/>
                <w:sz w:val="20"/>
                <w:szCs w:val="20"/>
                <w:vertAlign w:val="superscript"/>
              </w:rPr>
              <w:t xml:space="preserve"> </w:t>
            </w:r>
            <w:r w:rsidR="004D2164">
              <w:rPr>
                <w:rFonts w:ascii="Arial" w:hAnsi="Arial" w:cs="Arial"/>
                <w:color w:val="000000"/>
                <w:sz w:val="20"/>
                <w:szCs w:val="20"/>
              </w:rPr>
              <w:t>Marvel (Powerful)</w:t>
            </w:r>
            <w:r w:rsidR="004D2164">
              <w:rPr>
                <w:rFonts w:ascii="Arial" w:hAnsi="Arial" w:cs="Arial"/>
                <w:color w:val="000000"/>
                <w:sz w:val="20"/>
                <w:szCs w:val="20"/>
              </w:rPr>
              <w:br/>
              <w:t>CROS Belong (Single Sided Deafness</w:t>
            </w:r>
            <w:r>
              <w:rPr>
                <w:rFonts w:ascii="Arial" w:hAnsi="Arial" w:cs="Arial"/>
                <w:color w:val="000000"/>
                <w:sz w:val="20"/>
                <w:szCs w:val="20"/>
              </w:rPr>
              <w:t>)</w:t>
            </w:r>
          </w:p>
        </w:tc>
      </w:tr>
    </w:tbl>
    <w:p w14:paraId="24D8EFE4" w14:textId="77777777" w:rsidR="00BE3C30" w:rsidRDefault="00BE3C30"/>
    <w:tbl>
      <w:tblPr>
        <w:tblW w:w="10369" w:type="dxa"/>
        <w:tblInd w:w="150" w:type="dxa"/>
        <w:tblCellMar>
          <w:left w:w="0" w:type="dxa"/>
          <w:right w:w="0" w:type="dxa"/>
        </w:tblCellMar>
        <w:tblLook w:val="04A0" w:firstRow="1" w:lastRow="0" w:firstColumn="1" w:lastColumn="0" w:noHBand="0" w:noVBand="1"/>
      </w:tblPr>
      <w:tblGrid>
        <w:gridCol w:w="1276"/>
        <w:gridCol w:w="3969"/>
        <w:gridCol w:w="5124"/>
      </w:tblGrid>
      <w:tr w:rsidR="00474124" w:rsidRPr="007666D3" w14:paraId="194FAF70"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shd w:val="clear" w:color="auto" w:fill="FBE4D5" w:themeFill="accent2" w:themeFillTint="33"/>
          </w:tcPr>
          <w:p w14:paraId="3177C66F" w14:textId="77777777" w:rsidR="00474124" w:rsidRDefault="00A0020B" w:rsidP="00474124">
            <w:pPr>
              <w:widowControl/>
              <w:rPr>
                <w:rFonts w:ascii="Arial" w:hAnsi="Arial" w:cs="Arial"/>
                <w:color w:val="000000"/>
                <w:sz w:val="20"/>
                <w:szCs w:val="20"/>
              </w:rPr>
            </w:pPr>
            <w:r>
              <w:rPr>
                <w:rFonts w:ascii="Arial" w:hAnsi="Arial" w:cs="Arial"/>
                <w:color w:val="000000"/>
                <w:sz w:val="20"/>
                <w:szCs w:val="20"/>
              </w:rPr>
              <w:t>漢莎通助聽</w:t>
            </w:r>
            <w:r>
              <w:rPr>
                <w:rFonts w:ascii="新細明體" w:eastAsia="新細明體" w:hAnsi="新細明體" w:cs="新細明體" w:hint="eastAsia"/>
                <w:color w:val="000000"/>
                <w:sz w:val="20"/>
                <w:szCs w:val="20"/>
              </w:rPr>
              <w:t>器</w:t>
            </w:r>
          </w:p>
        </w:tc>
        <w:tc>
          <w:tcPr>
            <w:tcW w:w="3969" w:type="dxa"/>
            <w:tcBorders>
              <w:top w:val="single" w:sz="6" w:space="0" w:color="CCCCCC"/>
              <w:left w:val="single" w:sz="6" w:space="0" w:color="CCCCCC"/>
              <w:bottom w:val="single" w:sz="6" w:space="0" w:color="CCCCCC"/>
              <w:right w:val="single" w:sz="6" w:space="0" w:color="CCCCCC"/>
            </w:tcBorders>
            <w:shd w:val="clear" w:color="auto" w:fill="FBE4D5" w:themeFill="accent2" w:themeFillTint="33"/>
            <w:tcMar>
              <w:top w:w="30" w:type="dxa"/>
              <w:left w:w="45" w:type="dxa"/>
              <w:bottom w:w="30" w:type="dxa"/>
              <w:right w:w="45" w:type="dxa"/>
            </w:tcMar>
          </w:tcPr>
          <w:p w14:paraId="5B046A89" w14:textId="77777777" w:rsidR="00474124" w:rsidRDefault="00474124" w:rsidP="00474124">
            <w:pPr>
              <w:widowControl/>
              <w:rPr>
                <w:rFonts w:ascii="新細明體" w:eastAsia="新細明體" w:hAnsi="新細明體" w:cs="新細明體"/>
                <w:color w:val="000000"/>
                <w:sz w:val="20"/>
                <w:szCs w:val="20"/>
              </w:rPr>
            </w:pPr>
            <w:r>
              <w:rPr>
                <w:rFonts w:ascii="Arial" w:hAnsi="Arial" w:cs="Arial"/>
                <w:color w:val="000000"/>
                <w:sz w:val="20"/>
                <w:szCs w:val="20"/>
              </w:rPr>
              <w:t>德國漢莎通助聽</w:t>
            </w:r>
            <w:r>
              <w:rPr>
                <w:rFonts w:ascii="新細明體" w:eastAsia="新細明體" w:hAnsi="新細明體" w:cs="新細明體" w:hint="eastAsia"/>
                <w:color w:val="000000"/>
                <w:sz w:val="20"/>
                <w:szCs w:val="20"/>
              </w:rPr>
              <w:t>器</w:t>
            </w:r>
          </w:p>
          <w:p w14:paraId="5377FE48" w14:textId="77777777" w:rsidR="00A0020B" w:rsidRDefault="00885662" w:rsidP="00474124">
            <w:pPr>
              <w:widowControl/>
              <w:rPr>
                <w:rFonts w:ascii="Arial" w:hAnsi="Arial" w:cs="Arial"/>
                <w:color w:val="000000"/>
                <w:sz w:val="20"/>
                <w:szCs w:val="20"/>
              </w:rPr>
            </w:pPr>
            <w:hyperlink r:id="rId9" w:anchor="/Hansaton" w:history="1">
              <w:r w:rsidR="00A0020B" w:rsidRPr="001E7810">
                <w:rPr>
                  <w:rStyle w:val="af1"/>
                  <w:rFonts w:ascii="Arial" w:hAnsi="Arial" w:cs="Arial"/>
                  <w:sz w:val="20"/>
                  <w:szCs w:val="20"/>
                </w:rPr>
                <w:t>https://heargo.wistkey.com/#/Hansaton</w:t>
              </w:r>
            </w:hyperlink>
          </w:p>
        </w:tc>
        <w:tc>
          <w:tcPr>
            <w:tcW w:w="5124" w:type="dxa"/>
            <w:tcBorders>
              <w:top w:val="single" w:sz="6" w:space="0" w:color="CCCCCC"/>
              <w:left w:val="single" w:sz="6" w:space="0" w:color="CCCCCC"/>
              <w:bottom w:val="single" w:sz="6" w:space="0" w:color="CCCCCC"/>
              <w:right w:val="single" w:sz="6" w:space="0" w:color="CCCCCC"/>
            </w:tcBorders>
            <w:shd w:val="clear" w:color="auto" w:fill="FBE4D5" w:themeFill="accent2" w:themeFillTint="33"/>
            <w:tcMar>
              <w:top w:w="30" w:type="dxa"/>
              <w:left w:w="45" w:type="dxa"/>
              <w:bottom w:w="30" w:type="dxa"/>
              <w:right w:w="45" w:type="dxa"/>
            </w:tcMar>
          </w:tcPr>
          <w:p w14:paraId="3D62FB4E" w14:textId="77777777" w:rsidR="00474124" w:rsidRDefault="00474124" w:rsidP="00474124">
            <w:pPr>
              <w:rPr>
                <w:rFonts w:ascii="Arial" w:hAnsi="Arial" w:cs="Arial"/>
                <w:color w:val="000000"/>
                <w:sz w:val="20"/>
                <w:szCs w:val="20"/>
              </w:rPr>
            </w:pPr>
            <w:r>
              <w:rPr>
                <w:rFonts w:ascii="Arial" w:hAnsi="Arial" w:cs="Arial"/>
                <w:color w:val="000000"/>
                <w:sz w:val="20"/>
                <w:szCs w:val="20"/>
              </w:rPr>
              <w:t>HANASATON products</w:t>
            </w:r>
          </w:p>
        </w:tc>
      </w:tr>
      <w:tr w:rsidR="00474124" w:rsidRPr="007666D3" w14:paraId="745E3977"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tcPr>
          <w:p w14:paraId="210A15D6" w14:textId="77777777" w:rsidR="00474124" w:rsidRDefault="00474124" w:rsidP="00474124">
            <w:pPr>
              <w:rPr>
                <w:rFonts w:ascii="Arial" w:hAnsi="Arial" w:cs="Arial"/>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AF4646C" w14:textId="77777777" w:rsidR="00474124" w:rsidRDefault="00474124" w:rsidP="00474124">
            <w:pPr>
              <w:rPr>
                <w:rFonts w:ascii="Arial" w:hAnsi="Arial" w:cs="Arial"/>
                <w:color w:val="000000"/>
                <w:sz w:val="20"/>
                <w:szCs w:val="20"/>
              </w:rPr>
            </w:pPr>
            <w:r>
              <w:rPr>
                <w:rFonts w:ascii="Arial" w:hAnsi="Arial" w:cs="Arial"/>
                <w:color w:val="000000"/>
                <w:sz w:val="20"/>
                <w:szCs w:val="20"/>
              </w:rPr>
              <w:t>HANSATON EXCITE PRO</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CBD471F" w14:textId="77777777" w:rsidR="00474124" w:rsidRDefault="00474124" w:rsidP="00474124">
            <w:pPr>
              <w:rPr>
                <w:rFonts w:ascii="Arial" w:hAnsi="Arial" w:cs="Arial"/>
                <w:color w:val="000000"/>
                <w:sz w:val="20"/>
                <w:szCs w:val="20"/>
              </w:rPr>
            </w:pPr>
            <w:r>
              <w:rPr>
                <w:rFonts w:ascii="Arial" w:hAnsi="Arial" w:cs="Arial"/>
                <w:color w:val="000000"/>
                <w:sz w:val="20"/>
                <w:szCs w:val="20"/>
              </w:rPr>
              <w:t>HANASATON EXCITE Pro</w:t>
            </w:r>
          </w:p>
        </w:tc>
      </w:tr>
      <w:tr w:rsidR="00474124" w:rsidRPr="007666D3" w14:paraId="11E48029"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tcPr>
          <w:p w14:paraId="5DCF75D3" w14:textId="77777777" w:rsidR="00474124" w:rsidRDefault="00A0020B" w:rsidP="00474124">
            <w:pPr>
              <w:rPr>
                <w:rFonts w:ascii="Arial" w:hAnsi="Arial" w:cs="Arial"/>
                <w:color w:val="000000"/>
                <w:sz w:val="20"/>
                <w:szCs w:val="20"/>
                <w:lang w:eastAsia="zh-HK"/>
              </w:rPr>
            </w:pPr>
            <w:r>
              <w:rPr>
                <w:rFonts w:ascii="Arial" w:hAnsi="Arial" w:cs="Arial" w:hint="eastAsia"/>
                <w:color w:val="000000"/>
                <w:sz w:val="20"/>
                <w:szCs w:val="20"/>
                <w:lang w:eastAsia="zh-HK"/>
              </w:rPr>
              <w:t>Banner</w:t>
            </w:r>
            <w:r>
              <w:rPr>
                <w:rFonts w:ascii="Arial" w:hAnsi="Arial" w:cs="Arial"/>
                <w:color w:val="000000"/>
                <w:sz w:val="20"/>
                <w:szCs w:val="20"/>
                <w:lang w:eastAsia="zh-HK"/>
              </w:rPr>
              <w:t xml:space="preserve"> </w:t>
            </w:r>
            <w:r>
              <w:rPr>
                <w:rFonts w:ascii="Arial" w:hAnsi="Arial" w:cs="Arial" w:hint="eastAsia"/>
                <w:color w:val="000000"/>
                <w:sz w:val="20"/>
                <w:szCs w:val="20"/>
                <w:lang w:eastAsia="zh-HK"/>
              </w:rPr>
              <w:t>1</w:t>
            </w:r>
            <w:r>
              <w:rPr>
                <w:rFonts w:ascii="Arial" w:hAnsi="Arial" w:cs="Arial"/>
                <w:color w:val="000000"/>
                <w:sz w:val="20"/>
                <w:szCs w:val="20"/>
                <w:lang w:eastAsia="zh-HK"/>
              </w:rPr>
              <w:t xml:space="preserve"> </w:t>
            </w: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AE8198F" w14:textId="77777777" w:rsidR="00474124" w:rsidRDefault="00474124" w:rsidP="00474124">
            <w:pPr>
              <w:rPr>
                <w:rFonts w:ascii="Arial" w:hAnsi="Arial" w:cs="Arial"/>
                <w:color w:val="000000"/>
                <w:sz w:val="20"/>
                <w:szCs w:val="20"/>
              </w:rPr>
            </w:pPr>
            <w:r>
              <w:rPr>
                <w:rFonts w:ascii="新細明體" w:eastAsia="新細明體" w:hAnsi="新細明體" w:cs="新細明體" w:hint="eastAsia"/>
                <w:color w:val="000000"/>
                <w:sz w:val="20"/>
                <w:szCs w:val="20"/>
              </w:rPr>
              <w:t>精彩生活</w:t>
            </w:r>
            <w:r>
              <w:rPr>
                <w:rFonts w:ascii="Arial" w:hAnsi="Arial" w:cs="Arial"/>
                <w:color w:val="000000"/>
                <w:sz w:val="20"/>
                <w:szCs w:val="20"/>
              </w:rPr>
              <w:t xml:space="preserve"> </w:t>
            </w:r>
            <w:r>
              <w:rPr>
                <w:rFonts w:ascii="新細明體" w:eastAsia="新細明體" w:hAnsi="新細明體" w:cs="新細明體" w:hint="eastAsia"/>
                <w:color w:val="000000"/>
                <w:sz w:val="20"/>
                <w:szCs w:val="20"/>
              </w:rPr>
              <w:t>隨心所欲</w:t>
            </w:r>
            <w:r>
              <w:rPr>
                <w:rFonts w:ascii="Arial" w:hAnsi="Arial" w:cs="Arial"/>
                <w:color w:val="000000"/>
                <w:sz w:val="20"/>
                <w:szCs w:val="20"/>
              </w:rPr>
              <w:t xml:space="preserve"> </w:t>
            </w:r>
            <w:r>
              <w:rPr>
                <w:rFonts w:ascii="新細明體" w:eastAsia="新細明體" w:hAnsi="新細明體" w:cs="新細明體" w:hint="eastAsia"/>
                <w:color w:val="000000"/>
                <w:sz w:val="20"/>
                <w:szCs w:val="20"/>
              </w:rPr>
              <w:t>就是</w:t>
            </w:r>
            <w:r>
              <w:rPr>
                <w:rFonts w:ascii="Arial" w:hAnsi="Arial" w:cs="Arial"/>
                <w:color w:val="000000"/>
                <w:sz w:val="20"/>
                <w:szCs w:val="20"/>
              </w:rPr>
              <w:t>Pro</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5297118" w14:textId="77777777" w:rsidR="00474124" w:rsidRDefault="00474124" w:rsidP="00474124">
            <w:pPr>
              <w:rPr>
                <w:rFonts w:ascii="Arial" w:hAnsi="Arial" w:cs="Arial"/>
                <w:color w:val="000000"/>
                <w:sz w:val="20"/>
                <w:szCs w:val="20"/>
              </w:rPr>
            </w:pPr>
            <w:r>
              <w:rPr>
                <w:rFonts w:ascii="Arial" w:hAnsi="Arial" w:cs="Arial"/>
                <w:color w:val="000000"/>
                <w:sz w:val="20"/>
                <w:szCs w:val="20"/>
              </w:rPr>
              <w:t>Hear like a Pro from soft to loud.</w:t>
            </w:r>
          </w:p>
        </w:tc>
      </w:tr>
      <w:tr w:rsidR="00474124" w:rsidRPr="007666D3" w14:paraId="0199B666"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shd w:val="clear" w:color="auto" w:fill="auto"/>
          </w:tcPr>
          <w:p w14:paraId="06156197" w14:textId="77777777" w:rsidR="00474124" w:rsidRDefault="00474124" w:rsidP="00474124">
            <w:pPr>
              <w:rPr>
                <w:rFonts w:ascii="Arial" w:hAnsi="Arial" w:cs="Arial"/>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D4D9646" w14:textId="77777777" w:rsidR="00474124" w:rsidRDefault="00474124" w:rsidP="00474124">
            <w:pPr>
              <w:rPr>
                <w:rFonts w:ascii="Arial" w:hAnsi="Arial" w:cs="Arial"/>
                <w:color w:val="000000"/>
                <w:sz w:val="20"/>
                <w:szCs w:val="20"/>
              </w:rPr>
            </w:pPr>
            <w:r>
              <w:rPr>
                <w:rFonts w:ascii="新細明體" w:eastAsia="新細明體" w:hAnsi="新細明體" w:cs="新細明體" w:hint="eastAsia"/>
                <w:color w:val="000000"/>
                <w:sz w:val="20"/>
                <w:szCs w:val="20"/>
              </w:rPr>
              <w:t>準備好為你的人生增添精彩－</w:t>
            </w:r>
            <w:r>
              <w:rPr>
                <w:rFonts w:ascii="Arial" w:hAnsi="Arial" w:cs="Arial"/>
                <w:color w:val="000000"/>
                <w:sz w:val="20"/>
                <w:szCs w:val="20"/>
              </w:rPr>
              <w:t>EXCITE Pro</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48AF304" w14:textId="77777777" w:rsidR="00474124" w:rsidRDefault="00474124" w:rsidP="00474124">
            <w:pPr>
              <w:rPr>
                <w:rFonts w:ascii="Arial" w:hAnsi="Arial" w:cs="Arial"/>
                <w:color w:val="000000"/>
                <w:sz w:val="20"/>
                <w:szCs w:val="20"/>
              </w:rPr>
            </w:pPr>
            <w:r>
              <w:rPr>
                <w:rFonts w:ascii="Arial" w:hAnsi="Arial" w:cs="Arial"/>
                <w:color w:val="000000"/>
                <w:sz w:val="20"/>
                <w:szCs w:val="20"/>
              </w:rPr>
              <w:t>Get all the sounds the world has to offer.</w:t>
            </w:r>
          </w:p>
        </w:tc>
      </w:tr>
      <w:tr w:rsidR="00474124" w:rsidRPr="007666D3" w14:paraId="68B6F8E2" w14:textId="77777777" w:rsidTr="007A55E7">
        <w:trPr>
          <w:trHeight w:val="581"/>
        </w:trPr>
        <w:tc>
          <w:tcPr>
            <w:tcW w:w="1276" w:type="dxa"/>
            <w:tcBorders>
              <w:top w:val="single" w:sz="6" w:space="0" w:color="CCCCCC"/>
              <w:left w:val="single" w:sz="6" w:space="0" w:color="CCCCCC"/>
              <w:bottom w:val="single" w:sz="6" w:space="0" w:color="CCCCCC"/>
              <w:right w:val="single" w:sz="6" w:space="0" w:color="CCCCCC"/>
            </w:tcBorders>
            <w:shd w:val="clear" w:color="auto" w:fill="auto"/>
          </w:tcPr>
          <w:p w14:paraId="00F727A6" w14:textId="77777777" w:rsidR="00474124" w:rsidRDefault="00474124" w:rsidP="00474124">
            <w:pPr>
              <w:rPr>
                <w:rFonts w:ascii="Arial" w:hAnsi="Arial" w:cs="Arial"/>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4B8AE73" w14:textId="77777777" w:rsidR="00474124" w:rsidRDefault="00474124" w:rsidP="00474124">
            <w:pPr>
              <w:rPr>
                <w:rFonts w:ascii="Arial" w:hAnsi="Arial" w:cs="Arial"/>
                <w:color w:val="000000"/>
                <w:sz w:val="20"/>
                <w:szCs w:val="20"/>
              </w:rPr>
            </w:pPr>
            <w:r>
              <w:rPr>
                <w:rFonts w:ascii="新細明體" w:eastAsia="新細明體" w:hAnsi="新細明體" w:cs="新細明體" w:hint="eastAsia"/>
                <w:color w:val="000000"/>
                <w:sz w:val="20"/>
                <w:szCs w:val="20"/>
              </w:rPr>
              <w:t>新世代助聽技術</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C093805" w14:textId="77777777" w:rsidR="00474124" w:rsidRDefault="00474124" w:rsidP="00474124">
            <w:pPr>
              <w:rPr>
                <w:rFonts w:ascii="Arial" w:hAnsi="Arial" w:cs="Arial"/>
                <w:color w:val="000000"/>
                <w:sz w:val="20"/>
                <w:szCs w:val="20"/>
              </w:rPr>
            </w:pPr>
            <w:r>
              <w:rPr>
                <w:rFonts w:ascii="Arial" w:hAnsi="Arial" w:cs="Arial"/>
                <w:color w:val="000000"/>
                <w:sz w:val="20"/>
                <w:szCs w:val="20"/>
              </w:rPr>
              <w:t>EXCITE Pro technology helps provide the best possible hearing experience.</w:t>
            </w:r>
          </w:p>
        </w:tc>
      </w:tr>
      <w:tr w:rsidR="00A0020B" w:rsidRPr="007666D3" w14:paraId="3FE537DC" w14:textId="77777777" w:rsidTr="007A55E7">
        <w:trPr>
          <w:trHeight w:val="23"/>
        </w:trPr>
        <w:tc>
          <w:tcPr>
            <w:tcW w:w="1276" w:type="dxa"/>
            <w:tcBorders>
              <w:top w:val="single" w:sz="6" w:space="0" w:color="CCCCCC"/>
              <w:left w:val="single" w:sz="6" w:space="0" w:color="CCCCCC"/>
              <w:bottom w:val="single" w:sz="6" w:space="0" w:color="CCCCCC"/>
              <w:right w:val="single" w:sz="6" w:space="0" w:color="CCCCCC"/>
            </w:tcBorders>
            <w:shd w:val="clear" w:color="auto" w:fill="auto"/>
          </w:tcPr>
          <w:p w14:paraId="4E76EF2F" w14:textId="77777777" w:rsidR="00A0020B" w:rsidRDefault="00A0020B" w:rsidP="00A0020B">
            <w:pPr>
              <w:rPr>
                <w:rFonts w:ascii="Arial" w:hAnsi="Arial" w:cs="Arial"/>
                <w:color w:val="000000"/>
                <w:sz w:val="20"/>
                <w:szCs w:val="20"/>
                <w:lang w:eastAsia="zh-HK"/>
              </w:rPr>
            </w:pPr>
            <w:r>
              <w:rPr>
                <w:rFonts w:ascii="Arial" w:hAnsi="Arial" w:cs="Arial" w:hint="eastAsia"/>
                <w:color w:val="000000"/>
                <w:sz w:val="20"/>
                <w:szCs w:val="20"/>
                <w:lang w:eastAsia="zh-HK"/>
              </w:rPr>
              <w:t>Banner 2</w:t>
            </w: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3C2CC4B" w14:textId="77777777" w:rsidR="00A0020B" w:rsidRDefault="00A0020B" w:rsidP="00A0020B">
            <w:pPr>
              <w:rPr>
                <w:rFonts w:ascii="Arial" w:hAnsi="Arial" w:cs="Arial"/>
                <w:color w:val="000000"/>
                <w:sz w:val="20"/>
                <w:szCs w:val="20"/>
              </w:rPr>
            </w:pPr>
            <w:r>
              <w:rPr>
                <w:rFonts w:ascii="Arial" w:hAnsi="Arial" w:cs="Arial"/>
                <w:color w:val="000000"/>
                <w:sz w:val="20"/>
                <w:szCs w:val="20"/>
              </w:rPr>
              <w:t xml:space="preserve">EXCITE Pro </w:t>
            </w:r>
            <w:r>
              <w:rPr>
                <w:rFonts w:ascii="新細明體" w:eastAsia="新細明體" w:hAnsi="新細明體" w:cs="新細明體" w:hint="eastAsia"/>
                <w:color w:val="000000"/>
                <w:sz w:val="20"/>
                <w:szCs w:val="20"/>
              </w:rPr>
              <w:t>經典設計</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3243A81" w14:textId="77777777" w:rsidR="00A0020B" w:rsidRDefault="00A0020B" w:rsidP="00A0020B">
            <w:pPr>
              <w:rPr>
                <w:rFonts w:ascii="Arial" w:hAnsi="Arial" w:cs="Arial"/>
                <w:color w:val="000000"/>
                <w:sz w:val="20"/>
                <w:szCs w:val="20"/>
              </w:rPr>
            </w:pPr>
            <w:r>
              <w:rPr>
                <w:rFonts w:ascii="Arial" w:hAnsi="Arial" w:cs="Arial"/>
                <w:color w:val="000000"/>
                <w:sz w:val="20"/>
                <w:szCs w:val="20"/>
              </w:rPr>
              <w:t>EXCITE Pro classic design</w:t>
            </w:r>
          </w:p>
        </w:tc>
      </w:tr>
      <w:tr w:rsidR="00A0020B" w:rsidRPr="007666D3" w14:paraId="49E3481C" w14:textId="77777777" w:rsidTr="007A55E7">
        <w:trPr>
          <w:trHeight w:val="291"/>
        </w:trPr>
        <w:tc>
          <w:tcPr>
            <w:tcW w:w="1276" w:type="dxa"/>
            <w:tcBorders>
              <w:top w:val="single" w:sz="6" w:space="0" w:color="CCCCCC"/>
              <w:left w:val="single" w:sz="6" w:space="0" w:color="CCCCCC"/>
              <w:bottom w:val="single" w:sz="6" w:space="0" w:color="CCCCCC"/>
              <w:right w:val="single" w:sz="6" w:space="0" w:color="CCCCCC"/>
            </w:tcBorders>
            <w:shd w:val="clear" w:color="auto" w:fill="auto"/>
          </w:tcPr>
          <w:p w14:paraId="579CDA52" w14:textId="77777777" w:rsidR="00A0020B" w:rsidRDefault="00A0020B" w:rsidP="00A0020B">
            <w:pPr>
              <w:rPr>
                <w:rFonts w:ascii="Arial" w:hAnsi="Arial" w:cs="Arial"/>
                <w:color w:val="000000"/>
                <w:sz w:val="20"/>
                <w:szCs w:val="20"/>
                <w:lang w:eastAsia="zh-HK"/>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7706F1B" w14:textId="77777777" w:rsidR="00A0020B" w:rsidRDefault="00A0020B" w:rsidP="00A0020B">
            <w:pPr>
              <w:rPr>
                <w:rFonts w:ascii="Arial" w:hAnsi="Arial" w:cs="Arial"/>
                <w:color w:val="000000"/>
                <w:sz w:val="20"/>
                <w:szCs w:val="20"/>
              </w:rPr>
            </w:pPr>
            <w:r>
              <w:rPr>
                <w:rFonts w:ascii="新細明體" w:eastAsia="新細明體" w:hAnsi="新細明體" w:cs="新細明體" w:hint="eastAsia"/>
                <w:color w:val="000000"/>
                <w:sz w:val="20"/>
                <w:szCs w:val="20"/>
              </w:rPr>
              <w:t>活出屬於自己的精彩人生</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F632730" w14:textId="77777777" w:rsidR="00A0020B" w:rsidRDefault="00A0020B" w:rsidP="00A0020B">
            <w:pPr>
              <w:rPr>
                <w:rFonts w:ascii="Arial" w:hAnsi="Arial" w:cs="Arial"/>
                <w:color w:val="000000"/>
                <w:sz w:val="20"/>
                <w:szCs w:val="20"/>
              </w:rPr>
            </w:pPr>
            <w:r>
              <w:rPr>
                <w:rFonts w:ascii="Arial" w:hAnsi="Arial" w:cs="Arial"/>
                <w:color w:val="000000"/>
                <w:sz w:val="20"/>
                <w:szCs w:val="20"/>
              </w:rPr>
              <w:t>Open up new doors for your hearing aid satisfaction</w:t>
            </w:r>
          </w:p>
        </w:tc>
      </w:tr>
      <w:tr w:rsidR="00A0020B" w:rsidRPr="007666D3" w14:paraId="1EDEB9C4" w14:textId="77777777" w:rsidTr="007A55E7">
        <w:trPr>
          <w:trHeight w:val="23"/>
        </w:trPr>
        <w:tc>
          <w:tcPr>
            <w:tcW w:w="1276" w:type="dxa"/>
            <w:tcBorders>
              <w:top w:val="single" w:sz="6" w:space="0" w:color="CCCCCC"/>
              <w:left w:val="single" w:sz="6" w:space="0" w:color="CCCCCC"/>
              <w:bottom w:val="single" w:sz="6" w:space="0" w:color="CCCCCC"/>
              <w:right w:val="single" w:sz="6" w:space="0" w:color="CCCCCC"/>
            </w:tcBorders>
            <w:shd w:val="clear" w:color="auto" w:fill="auto"/>
          </w:tcPr>
          <w:p w14:paraId="2F5234C3" w14:textId="77777777" w:rsidR="00A0020B" w:rsidRDefault="00A0020B" w:rsidP="00A0020B">
            <w:pPr>
              <w:rPr>
                <w:rFonts w:ascii="Arial" w:hAnsi="Arial" w:cs="Arial"/>
                <w:color w:val="000000"/>
                <w:sz w:val="20"/>
                <w:szCs w:val="20"/>
                <w:lang w:eastAsia="zh-HK"/>
              </w:rPr>
            </w:pPr>
            <w:r>
              <w:rPr>
                <w:rFonts w:ascii="Arial" w:hAnsi="Arial" w:cs="Arial" w:hint="eastAsia"/>
                <w:color w:val="000000"/>
                <w:sz w:val="20"/>
                <w:szCs w:val="20"/>
                <w:lang w:eastAsia="zh-HK"/>
              </w:rPr>
              <w:t>Banner 3</w:t>
            </w: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FBEE777" w14:textId="77777777" w:rsidR="00A0020B" w:rsidRDefault="00A0020B" w:rsidP="00A0020B">
            <w:pPr>
              <w:rPr>
                <w:rFonts w:ascii="Arial" w:hAnsi="Arial" w:cs="Arial"/>
                <w:color w:val="000000"/>
                <w:sz w:val="20"/>
                <w:szCs w:val="20"/>
              </w:rPr>
            </w:pPr>
            <w:r>
              <w:rPr>
                <w:rFonts w:ascii="新細明體" w:eastAsia="新細明體" w:hAnsi="新細明體" w:cs="新細明體" w:hint="eastAsia"/>
                <w:color w:val="000000"/>
                <w:sz w:val="20"/>
                <w:szCs w:val="20"/>
              </w:rPr>
              <w:t>外觀小巧，性能卻異常強大</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9C2BD22" w14:textId="77777777" w:rsidR="00A0020B" w:rsidRDefault="00A0020B" w:rsidP="00A0020B">
            <w:pPr>
              <w:rPr>
                <w:rFonts w:ascii="Arial" w:hAnsi="Arial" w:cs="Arial"/>
                <w:color w:val="000000"/>
                <w:sz w:val="20"/>
                <w:szCs w:val="20"/>
              </w:rPr>
            </w:pPr>
            <w:r>
              <w:rPr>
                <w:rFonts w:ascii="Arial" w:hAnsi="Arial" w:cs="Arial"/>
                <w:color w:val="000000"/>
                <w:sz w:val="20"/>
                <w:szCs w:val="20"/>
              </w:rPr>
              <w:t>Compact yet high-performing</w:t>
            </w:r>
          </w:p>
        </w:tc>
      </w:tr>
      <w:tr w:rsidR="00A0020B" w:rsidRPr="007666D3" w14:paraId="0B78F741" w14:textId="77777777" w:rsidTr="007A55E7">
        <w:trPr>
          <w:trHeight w:val="182"/>
        </w:trPr>
        <w:tc>
          <w:tcPr>
            <w:tcW w:w="1276" w:type="dxa"/>
            <w:tcBorders>
              <w:top w:val="single" w:sz="6" w:space="0" w:color="CCCCCC"/>
              <w:left w:val="single" w:sz="6" w:space="0" w:color="CCCCCC"/>
              <w:bottom w:val="single" w:sz="6" w:space="0" w:color="CCCCCC"/>
              <w:right w:val="single" w:sz="6" w:space="0" w:color="CCCCCC"/>
            </w:tcBorders>
            <w:shd w:val="clear" w:color="auto" w:fill="auto"/>
          </w:tcPr>
          <w:p w14:paraId="618943B5" w14:textId="77777777" w:rsidR="00A0020B" w:rsidRDefault="00A0020B" w:rsidP="00A0020B">
            <w:pPr>
              <w:rPr>
                <w:rFonts w:ascii="Arial" w:hAnsi="Arial" w:cs="Arial"/>
                <w:color w:val="000000"/>
                <w:sz w:val="20"/>
                <w:szCs w:val="20"/>
                <w:lang w:eastAsia="zh-HK"/>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9F756BC" w14:textId="77777777" w:rsidR="00A0020B" w:rsidRDefault="00A0020B" w:rsidP="00A0020B">
            <w:pPr>
              <w:rPr>
                <w:rFonts w:ascii="Arial" w:hAnsi="Arial" w:cs="Arial"/>
                <w:color w:val="000000"/>
                <w:sz w:val="20"/>
                <w:szCs w:val="20"/>
              </w:rPr>
            </w:pPr>
            <w:r>
              <w:rPr>
                <w:rFonts w:ascii="新細明體" w:eastAsia="新細明體" w:hAnsi="新細明體" w:cs="新細明體" w:hint="eastAsia"/>
                <w:color w:val="000000"/>
                <w:sz w:val="20"/>
                <w:szCs w:val="20"/>
              </w:rPr>
              <w:t>體驗奇蹟般的充電型助聽技術</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0C75E49" w14:textId="77777777" w:rsidR="00A0020B" w:rsidRDefault="00A0020B" w:rsidP="00A0020B">
            <w:pPr>
              <w:rPr>
                <w:rFonts w:ascii="Arial" w:hAnsi="Arial" w:cs="Arial"/>
                <w:color w:val="000000"/>
                <w:sz w:val="20"/>
                <w:szCs w:val="20"/>
              </w:rPr>
            </w:pPr>
            <w:r>
              <w:rPr>
                <w:rFonts w:ascii="Arial" w:hAnsi="Arial" w:cs="Arial"/>
                <w:color w:val="000000"/>
                <w:sz w:val="20"/>
                <w:szCs w:val="20"/>
              </w:rPr>
              <w:t>Experience the smallest rechargeable hearing wonder</w:t>
            </w:r>
          </w:p>
        </w:tc>
      </w:tr>
      <w:tr w:rsidR="00C74BE8" w:rsidRPr="007666D3" w14:paraId="30164AF7" w14:textId="77777777" w:rsidTr="007A55E7">
        <w:trPr>
          <w:trHeight w:val="182"/>
          <w:ins w:id="4" w:author="Charmaine" w:date="2020-12-31T17:06:00Z"/>
        </w:trPr>
        <w:tc>
          <w:tcPr>
            <w:tcW w:w="1276" w:type="dxa"/>
            <w:tcBorders>
              <w:top w:val="single" w:sz="6" w:space="0" w:color="CCCCCC"/>
              <w:left w:val="single" w:sz="6" w:space="0" w:color="CCCCCC"/>
              <w:bottom w:val="single" w:sz="6" w:space="0" w:color="CCCCCC"/>
              <w:right w:val="single" w:sz="6" w:space="0" w:color="CCCCCC"/>
            </w:tcBorders>
            <w:shd w:val="clear" w:color="auto" w:fill="auto"/>
          </w:tcPr>
          <w:p w14:paraId="0E96C0C1" w14:textId="77777777" w:rsidR="00C74BE8" w:rsidRDefault="00C74BE8" w:rsidP="00A0020B">
            <w:pPr>
              <w:rPr>
                <w:ins w:id="5" w:author="Charmaine" w:date="2020-12-31T17:06:00Z"/>
                <w:rFonts w:ascii="Arial" w:hAnsi="Arial" w:cs="Arial"/>
                <w:color w:val="000000"/>
                <w:sz w:val="20"/>
                <w:szCs w:val="20"/>
                <w:lang w:eastAsia="zh-HK"/>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86D5E8A" w14:textId="77777777" w:rsidR="00C74BE8" w:rsidRDefault="00C74BE8" w:rsidP="00A0020B">
            <w:pPr>
              <w:rPr>
                <w:ins w:id="6" w:author="Charmaine" w:date="2020-12-31T17:06:00Z"/>
                <w:rFonts w:ascii="新細明體" w:eastAsia="新細明體" w:hAnsi="新細明體" w:cs="新細明體"/>
                <w:color w:val="000000"/>
                <w:sz w:val="20"/>
                <w:szCs w:val="20"/>
              </w:rPr>
            </w:pP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6D0B757" w14:textId="77777777" w:rsidR="00C74BE8" w:rsidRDefault="00C74BE8" w:rsidP="00A0020B">
            <w:pPr>
              <w:rPr>
                <w:ins w:id="7" w:author="Charmaine" w:date="2020-12-31T17:06:00Z"/>
                <w:rFonts w:ascii="Arial" w:hAnsi="Arial" w:cs="Arial"/>
                <w:color w:val="000000"/>
                <w:sz w:val="20"/>
                <w:szCs w:val="20"/>
              </w:rPr>
            </w:pPr>
          </w:p>
        </w:tc>
      </w:tr>
      <w:tr w:rsidR="00A0020B" w:rsidRPr="007666D3" w14:paraId="6E793CA3" w14:textId="77777777" w:rsidTr="007A55E7">
        <w:trPr>
          <w:trHeight w:val="617"/>
        </w:trPr>
        <w:tc>
          <w:tcPr>
            <w:tcW w:w="1276" w:type="dxa"/>
            <w:tcBorders>
              <w:top w:val="single" w:sz="6" w:space="0" w:color="CCCCCC"/>
              <w:left w:val="single" w:sz="6" w:space="0" w:color="CCCCCC"/>
              <w:bottom w:val="single" w:sz="6" w:space="0" w:color="CCCCCC"/>
              <w:right w:val="single" w:sz="6" w:space="0" w:color="CCCCCC"/>
            </w:tcBorders>
            <w:shd w:val="clear" w:color="auto" w:fill="auto"/>
          </w:tcPr>
          <w:p w14:paraId="3AB23F32" w14:textId="77777777" w:rsidR="00A0020B" w:rsidRDefault="00A0020B" w:rsidP="00A0020B">
            <w:pPr>
              <w:rPr>
                <w:rFonts w:ascii="Arial" w:hAnsi="Arial" w:cs="Arial"/>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32F3F0C" w14:textId="77777777" w:rsidR="00A0020B" w:rsidRPr="00A0020B" w:rsidRDefault="00A0020B" w:rsidP="00A0020B">
            <w:pPr>
              <w:rPr>
                <w:rFonts w:ascii="新細明體" w:eastAsia="新細明體" w:hAnsi="新細明體" w:cs="新細明體"/>
                <w:color w:val="000000"/>
                <w:sz w:val="20"/>
                <w:szCs w:val="20"/>
              </w:rPr>
            </w:pPr>
            <w:r w:rsidRPr="00A0020B">
              <w:rPr>
                <w:rFonts w:ascii="新細明體" w:eastAsia="新細明體" w:hAnsi="新細明體" w:cs="新細明體" w:hint="eastAsia"/>
                <w:color w:val="000000"/>
                <w:sz w:val="20"/>
                <w:szCs w:val="20"/>
              </w:rPr>
              <w:t>德國品牌 始於</w:t>
            </w:r>
            <w:r>
              <w:rPr>
                <w:rFonts w:ascii="新細明體" w:eastAsia="新細明體" w:hAnsi="新細明體" w:cs="新細明體" w:hint="eastAsia"/>
                <w:color w:val="000000"/>
                <w:sz w:val="20"/>
                <w:szCs w:val="20"/>
              </w:rPr>
              <w:t>1957</w:t>
            </w:r>
          </w:p>
          <w:p w14:paraId="2692A00E" w14:textId="77777777" w:rsidR="00A0020B" w:rsidRPr="00A0020B" w:rsidRDefault="00A0020B" w:rsidP="00A0020B">
            <w:pPr>
              <w:rPr>
                <w:rFonts w:ascii="新細明體" w:eastAsia="新細明體" w:hAnsi="新細明體" w:cs="新細明體"/>
                <w:color w:val="000000"/>
                <w:sz w:val="20"/>
                <w:szCs w:val="20"/>
              </w:rPr>
            </w:pPr>
            <w:r w:rsidRPr="00A0020B">
              <w:rPr>
                <w:rFonts w:ascii="新細明體" w:eastAsia="新細明體" w:hAnsi="新細明體" w:cs="新細明體" w:hint="eastAsia"/>
                <w:color w:val="000000"/>
                <w:sz w:val="20"/>
                <w:szCs w:val="20"/>
              </w:rPr>
              <w:t>Hansaton的全球總部位於德國漢堡南部，並設有近2700平方米的製造工廠，目前在全球超</w:t>
            </w:r>
            <w:r w:rsidRPr="00A0020B">
              <w:rPr>
                <w:rFonts w:ascii="新細明體" w:eastAsia="新細明體" w:hAnsi="新細明體" w:cs="新細明體" w:hint="eastAsia"/>
                <w:color w:val="000000"/>
                <w:sz w:val="20"/>
                <w:szCs w:val="20"/>
              </w:rPr>
              <w:lastRenderedPageBreak/>
              <w:t>過70個國家供應產品。</w:t>
            </w:r>
          </w:p>
          <w:p w14:paraId="6212F3C1" w14:textId="77777777" w:rsidR="00A0020B" w:rsidRPr="00A0020B" w:rsidRDefault="00A0020B" w:rsidP="00A0020B">
            <w:pPr>
              <w:rPr>
                <w:rFonts w:ascii="新細明體" w:eastAsia="新細明體" w:hAnsi="新細明體" w:cs="新細明體"/>
                <w:color w:val="000000"/>
                <w:sz w:val="20"/>
                <w:szCs w:val="20"/>
              </w:rPr>
            </w:pPr>
          </w:p>
          <w:p w14:paraId="0C1E1593" w14:textId="4B20D3F6" w:rsidR="00A0020B" w:rsidRDefault="00A0020B" w:rsidP="00A0020B">
            <w:pPr>
              <w:rPr>
                <w:rFonts w:ascii="新細明體" w:eastAsia="新細明體" w:hAnsi="新細明體" w:cs="新細明體"/>
                <w:color w:val="000000"/>
                <w:sz w:val="20"/>
                <w:szCs w:val="20"/>
              </w:rPr>
            </w:pPr>
            <w:r w:rsidRPr="00A0020B">
              <w:rPr>
                <w:rFonts w:ascii="新細明體" w:eastAsia="新細明體" w:hAnsi="新細明體" w:cs="新細明體" w:hint="eastAsia"/>
                <w:color w:val="000000"/>
                <w:sz w:val="20"/>
                <w:szCs w:val="20"/>
              </w:rPr>
              <w:t>自1957年以來，</w:t>
            </w:r>
            <w:r w:rsidR="00E3598B" w:rsidRPr="00A0020B">
              <w:rPr>
                <w:rFonts w:ascii="Arial" w:hAnsi="Arial" w:cs="Arial"/>
                <w:color w:val="000000"/>
                <w:sz w:val="20"/>
                <w:szCs w:val="20"/>
              </w:rPr>
              <w:t>HANSATON</w:t>
            </w:r>
            <w:r w:rsidRPr="00A0020B">
              <w:rPr>
                <w:rFonts w:ascii="新細明體" w:eastAsia="新細明體" w:hAnsi="新細明體" w:cs="新細明體" w:hint="eastAsia"/>
                <w:color w:val="000000"/>
                <w:sz w:val="20"/>
                <w:szCs w:val="20"/>
              </w:rPr>
              <w:t>始終致力於提供高品質的聽力產品和附件，採用創新技術和出色的設計，以幫助世界各地的</w:t>
            </w:r>
            <w:r w:rsidR="008E049B" w:rsidRPr="008E049B">
              <w:rPr>
                <w:rFonts w:ascii="微軟正黑體" w:eastAsia="微軟正黑體" w:hAnsi="微軟正黑體" w:cs="微軟正黑體" w:hint="eastAsia"/>
                <w:color w:val="000000"/>
                <w:sz w:val="20"/>
                <w:szCs w:val="20"/>
              </w:rPr>
              <w:t>聽障人仕</w:t>
            </w:r>
            <w:r w:rsidRPr="00A0020B">
              <w:rPr>
                <w:rFonts w:ascii="新細明體" w:eastAsia="新細明體" w:hAnsi="新細明體" w:cs="新細明體" w:hint="eastAsia"/>
                <w:color w:val="000000"/>
                <w:sz w:val="20"/>
                <w:szCs w:val="20"/>
              </w:rPr>
              <w:t>獲得更多更好的聽覺體驗和更好的生活質量。</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92E4F70" w14:textId="77777777" w:rsidR="00A0020B" w:rsidRPr="00A0020B" w:rsidRDefault="00A0020B" w:rsidP="00A0020B">
            <w:pPr>
              <w:rPr>
                <w:rFonts w:ascii="Arial" w:hAnsi="Arial" w:cs="Arial"/>
                <w:color w:val="000000"/>
                <w:sz w:val="20"/>
                <w:szCs w:val="20"/>
              </w:rPr>
            </w:pPr>
            <w:r>
              <w:rPr>
                <w:rFonts w:ascii="Arial" w:hAnsi="Arial" w:cs="Arial"/>
                <w:color w:val="000000"/>
                <w:sz w:val="20"/>
                <w:szCs w:val="20"/>
              </w:rPr>
              <w:lastRenderedPageBreak/>
              <w:t>Founded in 1957, Germany</w:t>
            </w:r>
          </w:p>
          <w:p w14:paraId="00AA6DE2" w14:textId="77777777" w:rsidR="00A0020B" w:rsidRPr="00A0020B" w:rsidRDefault="004D2164" w:rsidP="00A0020B">
            <w:pPr>
              <w:rPr>
                <w:rFonts w:ascii="Arial" w:hAnsi="Arial" w:cs="Arial"/>
                <w:color w:val="000000"/>
                <w:sz w:val="20"/>
                <w:szCs w:val="20"/>
              </w:rPr>
            </w:pPr>
            <w:r>
              <w:rPr>
                <w:rFonts w:ascii="Arial" w:hAnsi="Arial" w:cs="Arial"/>
                <w:color w:val="000000"/>
                <w:sz w:val="20"/>
                <w:szCs w:val="20"/>
              </w:rPr>
              <w:t>HAN</w:t>
            </w:r>
            <w:r w:rsidR="00A0020B" w:rsidRPr="00A0020B">
              <w:rPr>
                <w:rFonts w:ascii="Arial" w:hAnsi="Arial" w:cs="Arial"/>
                <w:color w:val="000000"/>
                <w:sz w:val="20"/>
                <w:szCs w:val="20"/>
              </w:rPr>
              <w:t xml:space="preserve">SATON’s global headquarter is located in Hamburg, Germany. Its 2700-sq.-metre production facility supplies </w:t>
            </w:r>
            <w:r w:rsidR="00A0020B" w:rsidRPr="00A0020B">
              <w:rPr>
                <w:rFonts w:ascii="Arial" w:hAnsi="Arial" w:cs="Arial"/>
                <w:color w:val="000000"/>
                <w:sz w:val="20"/>
                <w:szCs w:val="20"/>
              </w:rPr>
              <w:lastRenderedPageBreak/>
              <w:t>products to over 70 countries worldwide.</w:t>
            </w:r>
          </w:p>
          <w:p w14:paraId="254623B0" w14:textId="77777777" w:rsidR="00A0020B" w:rsidRPr="00A0020B" w:rsidRDefault="00A0020B" w:rsidP="00A0020B">
            <w:pPr>
              <w:rPr>
                <w:rFonts w:ascii="Arial" w:hAnsi="Arial" w:cs="Arial"/>
                <w:color w:val="000000"/>
                <w:sz w:val="20"/>
                <w:szCs w:val="20"/>
              </w:rPr>
            </w:pPr>
          </w:p>
          <w:p w14:paraId="0ED3CD57" w14:textId="77777777" w:rsidR="00A0020B" w:rsidRDefault="00A0020B" w:rsidP="00A0020B">
            <w:pPr>
              <w:rPr>
                <w:rFonts w:ascii="Arial" w:hAnsi="Arial" w:cs="Arial"/>
                <w:color w:val="000000"/>
                <w:sz w:val="20"/>
                <w:szCs w:val="20"/>
              </w:rPr>
            </w:pPr>
            <w:r w:rsidRPr="00A0020B">
              <w:rPr>
                <w:rFonts w:ascii="Arial" w:hAnsi="Arial" w:cs="Arial"/>
                <w:color w:val="000000"/>
                <w:sz w:val="20"/>
                <w:szCs w:val="20"/>
              </w:rPr>
              <w:t>Since 1957, HANSATON has been working with its partners to help provide hearing impaired people with greater quality of life.</w:t>
            </w:r>
            <w:r>
              <w:rPr>
                <w:rFonts w:ascii="Arial" w:hAnsi="Arial" w:cs="Arial"/>
                <w:color w:val="000000"/>
                <w:sz w:val="20"/>
                <w:szCs w:val="20"/>
              </w:rPr>
              <w:t xml:space="preserve"> </w:t>
            </w:r>
            <w:r w:rsidRPr="00A0020B">
              <w:rPr>
                <w:rFonts w:ascii="Arial" w:hAnsi="Arial" w:cs="Arial"/>
                <w:color w:val="000000"/>
                <w:sz w:val="20"/>
                <w:szCs w:val="20"/>
              </w:rPr>
              <w:t>Exceptional quality, cutting-edge technology, and outstanding design make for an optimal hearing experience. Every day. Around the world.</w:t>
            </w:r>
          </w:p>
        </w:tc>
      </w:tr>
      <w:tr w:rsidR="00A0020B" w:rsidRPr="007666D3" w14:paraId="5648BA93"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tcPr>
          <w:p w14:paraId="3C1819FC" w14:textId="77777777" w:rsidR="00A0020B" w:rsidRDefault="00A0020B" w:rsidP="00A0020B">
            <w:pPr>
              <w:rPr>
                <w:rFonts w:ascii="Arial" w:hAnsi="Arial" w:cs="Arial"/>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FBE4D5" w:themeFill="accent2" w:themeFillTint="33"/>
            <w:tcMar>
              <w:top w:w="30" w:type="dxa"/>
              <w:left w:w="45" w:type="dxa"/>
              <w:bottom w:w="30" w:type="dxa"/>
              <w:right w:w="45" w:type="dxa"/>
            </w:tcMar>
          </w:tcPr>
          <w:p w14:paraId="03A9B5D6" w14:textId="77777777" w:rsidR="00A0020B" w:rsidRDefault="00A0020B" w:rsidP="00A0020B">
            <w:pPr>
              <w:widowControl/>
              <w:rPr>
                <w:rFonts w:ascii="Arial" w:hAnsi="Arial" w:cs="Arial"/>
                <w:sz w:val="20"/>
                <w:szCs w:val="20"/>
              </w:rPr>
            </w:pPr>
            <w:r>
              <w:rPr>
                <w:rFonts w:ascii="Arial" w:hAnsi="Arial" w:cs="Arial"/>
                <w:sz w:val="20"/>
                <w:szCs w:val="20"/>
              </w:rPr>
              <w:t>EXCITE PRO</w:t>
            </w:r>
          </w:p>
        </w:tc>
        <w:tc>
          <w:tcPr>
            <w:tcW w:w="5124" w:type="dxa"/>
            <w:tcBorders>
              <w:top w:val="single" w:sz="6" w:space="0" w:color="CCCCCC"/>
              <w:left w:val="single" w:sz="6" w:space="0" w:color="CCCCCC"/>
              <w:bottom w:val="single" w:sz="6" w:space="0" w:color="CCCCCC"/>
              <w:right w:val="single" w:sz="6" w:space="0" w:color="CCCCCC"/>
            </w:tcBorders>
            <w:shd w:val="clear" w:color="auto" w:fill="FBE4D5" w:themeFill="accent2" w:themeFillTint="33"/>
            <w:tcMar>
              <w:top w:w="30" w:type="dxa"/>
              <w:left w:w="45" w:type="dxa"/>
              <w:bottom w:w="30" w:type="dxa"/>
              <w:right w:w="45" w:type="dxa"/>
            </w:tcMar>
          </w:tcPr>
          <w:p w14:paraId="20B18BB1" w14:textId="77777777" w:rsidR="00A0020B" w:rsidRDefault="007A55E7" w:rsidP="00A0020B">
            <w:pPr>
              <w:rPr>
                <w:rFonts w:ascii="Arial" w:hAnsi="Arial" w:cs="Arial"/>
                <w:color w:val="000000"/>
                <w:sz w:val="20"/>
                <w:szCs w:val="20"/>
              </w:rPr>
            </w:pPr>
            <w:r>
              <w:rPr>
                <w:rFonts w:ascii="Arial" w:hAnsi="Arial" w:cs="Arial"/>
                <w:sz w:val="20"/>
                <w:szCs w:val="20"/>
              </w:rPr>
              <w:t>EXCITE PRO</w:t>
            </w:r>
          </w:p>
        </w:tc>
      </w:tr>
      <w:tr w:rsidR="00A0020B" w:rsidRPr="007666D3" w14:paraId="177F6B05"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tcPr>
          <w:p w14:paraId="3F2A78DD" w14:textId="77777777" w:rsidR="00A0020B" w:rsidRDefault="00A0020B" w:rsidP="00A0020B">
            <w:pPr>
              <w:widowControl/>
              <w:rPr>
                <w:rFonts w:ascii="Arial" w:hAnsi="Arial" w:cs="Arial"/>
                <w:color w:val="000000"/>
                <w:sz w:val="20"/>
                <w:szCs w:val="20"/>
                <w:lang w:eastAsia="zh-HK"/>
              </w:rPr>
            </w:pPr>
            <w:r>
              <w:rPr>
                <w:rFonts w:ascii="Arial" w:hAnsi="Arial" w:cs="Arial" w:hint="eastAsia"/>
                <w:color w:val="000000"/>
                <w:sz w:val="20"/>
                <w:szCs w:val="20"/>
                <w:lang w:eastAsia="zh-HK"/>
              </w:rPr>
              <w:t>1</w:t>
            </w: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B6B797F" w14:textId="77777777" w:rsidR="00A0020B" w:rsidRDefault="00A0020B" w:rsidP="00A0020B">
            <w:pPr>
              <w:rPr>
                <w:rFonts w:ascii="Roboto" w:hAnsi="Roboto" w:cs="Arial" w:hint="eastAsia"/>
                <w:color w:val="000000"/>
                <w:sz w:val="20"/>
                <w:szCs w:val="20"/>
              </w:rPr>
            </w:pPr>
            <w:r>
              <w:rPr>
                <w:rFonts w:ascii="Roboto" w:hAnsi="Roboto" w:cs="Arial"/>
                <w:color w:val="000000"/>
                <w:sz w:val="20"/>
                <w:szCs w:val="20"/>
              </w:rPr>
              <w:t>Sound XC pro R</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520D45A" w14:textId="77777777" w:rsidR="00A0020B" w:rsidRDefault="00A0020B" w:rsidP="00A0020B">
            <w:pPr>
              <w:rPr>
                <w:rFonts w:ascii="Roboto" w:hAnsi="Roboto" w:cs="Arial" w:hint="eastAsia"/>
                <w:color w:val="000000"/>
                <w:sz w:val="20"/>
                <w:szCs w:val="20"/>
              </w:rPr>
            </w:pPr>
            <w:r>
              <w:rPr>
                <w:rFonts w:ascii="Roboto" w:hAnsi="Roboto" w:cs="Arial"/>
                <w:color w:val="000000"/>
                <w:sz w:val="20"/>
                <w:szCs w:val="20"/>
              </w:rPr>
              <w:t>Sound XC pro R</w:t>
            </w:r>
          </w:p>
        </w:tc>
      </w:tr>
      <w:tr w:rsidR="00A0020B" w:rsidRPr="007666D3" w14:paraId="2C936CBA"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tcPr>
          <w:p w14:paraId="0E396EFE" w14:textId="77777777" w:rsidR="00A0020B" w:rsidRDefault="00A0020B" w:rsidP="00A0020B">
            <w:pPr>
              <w:rPr>
                <w:rFonts w:ascii="Arial" w:hAnsi="Arial" w:cs="Arial"/>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C63C763" w14:textId="70599508" w:rsidR="00A0020B" w:rsidRDefault="0094488E" w:rsidP="00A0020B">
            <w:pPr>
              <w:rPr>
                <w:rFonts w:ascii="Roboto" w:hAnsi="Roboto" w:cs="Arial" w:hint="eastAsia"/>
                <w:color w:val="000000"/>
                <w:sz w:val="20"/>
                <w:szCs w:val="20"/>
              </w:rPr>
            </w:pPr>
            <w:r w:rsidRPr="00EF4DBD">
              <w:rPr>
                <w:rFonts w:ascii="微軟正黑體" w:eastAsia="微軟正黑體" w:hAnsi="微軟正黑體" w:cs="微軟正黑體" w:hint="eastAsia"/>
                <w:color w:val="000000"/>
                <w:sz w:val="20"/>
                <w:szCs w:val="20"/>
              </w:rPr>
              <w:t>微型開放式</w:t>
            </w:r>
            <w:r w:rsidR="00A0020B">
              <w:rPr>
                <w:rFonts w:ascii="新細明體" w:eastAsia="新細明體" w:hAnsi="新細明體" w:cs="新細明體" w:hint="eastAsia"/>
                <w:color w:val="000000"/>
                <w:sz w:val="20"/>
                <w:szCs w:val="20"/>
                <w:lang w:eastAsia="zh-HK"/>
              </w:rPr>
              <w:t xml:space="preserve"> (</w:t>
            </w:r>
            <w:r w:rsidR="00A0020B">
              <w:rPr>
                <w:rFonts w:ascii="Roboto" w:hAnsi="Roboto" w:cs="Arial"/>
                <w:color w:val="000000"/>
                <w:sz w:val="20"/>
                <w:szCs w:val="20"/>
              </w:rPr>
              <w:t>312</w:t>
            </w:r>
            <w:r w:rsidR="00A0020B">
              <w:rPr>
                <w:rFonts w:ascii="新細明體" w:eastAsia="新細明體" w:hAnsi="新細明體" w:cs="新細明體" w:hint="eastAsia"/>
                <w:color w:val="000000"/>
                <w:sz w:val="20"/>
                <w:szCs w:val="20"/>
              </w:rPr>
              <w:t>電池款</w:t>
            </w:r>
            <w:r w:rsidR="00A0020B">
              <w:rPr>
                <w:rFonts w:ascii="Roboto" w:hAnsi="Roboto" w:cs="Arial"/>
                <w:color w:val="000000"/>
                <w:sz w:val="20"/>
                <w:szCs w:val="20"/>
              </w:rPr>
              <w:t>)</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AE4F4E3" w14:textId="77777777" w:rsidR="00A0020B" w:rsidRDefault="00A0020B" w:rsidP="00A0020B">
            <w:pPr>
              <w:rPr>
                <w:rFonts w:ascii="Arial" w:hAnsi="Arial" w:cs="Arial"/>
                <w:color w:val="000000"/>
                <w:sz w:val="20"/>
                <w:szCs w:val="20"/>
              </w:rPr>
            </w:pPr>
            <w:r>
              <w:rPr>
                <w:rFonts w:ascii="Arial" w:hAnsi="Arial" w:cs="Arial"/>
                <w:color w:val="000000"/>
                <w:sz w:val="20"/>
                <w:szCs w:val="20"/>
              </w:rPr>
              <w:t>Receiver-In-Canal; battery 312</w:t>
            </w:r>
          </w:p>
        </w:tc>
      </w:tr>
      <w:tr w:rsidR="00A0020B" w:rsidRPr="007666D3" w14:paraId="29FCC81C"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tcPr>
          <w:p w14:paraId="2EBEE141" w14:textId="77777777" w:rsidR="00A0020B" w:rsidRDefault="00A0020B" w:rsidP="00A0020B">
            <w:pPr>
              <w:rPr>
                <w:rFonts w:ascii="Arial" w:hAnsi="Arial" w:cs="Arial"/>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BD4519A" w14:textId="77777777" w:rsidR="00A0020B" w:rsidRDefault="00A0020B" w:rsidP="00A0020B">
            <w:pPr>
              <w:rPr>
                <w:rFonts w:ascii="Roboto" w:hAnsi="Roboto" w:cs="Arial" w:hint="eastAsia"/>
                <w:color w:val="000000"/>
                <w:sz w:val="20"/>
                <w:szCs w:val="20"/>
              </w:rPr>
            </w:pPr>
            <w:r>
              <w:rPr>
                <w:rFonts w:ascii="新細明體" w:eastAsia="新細明體" w:hAnsi="新細明體" w:cs="新細明體" w:hint="eastAsia"/>
                <w:color w:val="000000"/>
                <w:sz w:val="20"/>
                <w:szCs w:val="20"/>
              </w:rPr>
              <w:t>細小體積，超強連接</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B4B7CBA" w14:textId="77777777" w:rsidR="00A0020B" w:rsidRDefault="007560E5" w:rsidP="00A0020B">
            <w:pPr>
              <w:rPr>
                <w:rFonts w:ascii="Arial" w:hAnsi="Arial" w:cs="Arial"/>
                <w:color w:val="000000"/>
                <w:sz w:val="20"/>
                <w:szCs w:val="20"/>
              </w:rPr>
            </w:pPr>
            <w:r>
              <w:rPr>
                <w:rFonts w:ascii="Arial" w:hAnsi="Arial" w:cs="Arial"/>
                <w:color w:val="000000"/>
                <w:sz w:val="20"/>
                <w:szCs w:val="20"/>
              </w:rPr>
              <w:t>T</w:t>
            </w:r>
            <w:r w:rsidR="00A0020B">
              <w:rPr>
                <w:rFonts w:ascii="Arial" w:hAnsi="Arial" w:cs="Arial"/>
                <w:color w:val="000000"/>
                <w:sz w:val="20"/>
                <w:szCs w:val="20"/>
              </w:rPr>
              <w:t>iny size, great connectivity</w:t>
            </w:r>
          </w:p>
        </w:tc>
      </w:tr>
      <w:tr w:rsidR="00A0020B" w:rsidRPr="007666D3" w14:paraId="435D01B4"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tcPr>
          <w:p w14:paraId="61959A29" w14:textId="77777777" w:rsidR="00A0020B" w:rsidRDefault="00A0020B" w:rsidP="00A0020B">
            <w:pPr>
              <w:rPr>
                <w:rFonts w:ascii="Arial" w:hAnsi="Arial" w:cs="Arial"/>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347F561" w14:textId="77777777" w:rsidR="00A0020B" w:rsidRDefault="00A0020B" w:rsidP="00A0020B">
            <w:pPr>
              <w:rPr>
                <w:rFonts w:ascii="Roboto" w:hAnsi="Roboto" w:cs="Arial" w:hint="eastAsia"/>
                <w:color w:val="000000"/>
                <w:sz w:val="20"/>
                <w:szCs w:val="20"/>
              </w:rPr>
            </w:pPr>
            <w:r>
              <w:rPr>
                <w:rFonts w:ascii="新細明體" w:eastAsia="新細明體" w:hAnsi="新細明體" w:cs="新細明體" w:hint="eastAsia"/>
                <w:color w:val="000000"/>
                <w:sz w:val="20"/>
                <w:szCs w:val="20"/>
              </w:rPr>
              <w:t>適合輕度至中度嚴重</w:t>
            </w:r>
            <w:r w:rsidR="007560E5">
              <w:rPr>
                <w:rFonts w:ascii="新細明體" w:eastAsia="新細明體" w:hAnsi="新細明體" w:cs="新細明體" w:hint="eastAsia"/>
                <w:color w:val="000000"/>
                <w:sz w:val="20"/>
                <w:szCs w:val="20"/>
              </w:rPr>
              <w:t>聽障</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A9D65F3" w14:textId="37B73670" w:rsidR="00A0020B" w:rsidRDefault="007560E5" w:rsidP="00A0020B">
            <w:pPr>
              <w:rPr>
                <w:rFonts w:ascii="Arial" w:hAnsi="Arial" w:cs="Arial"/>
                <w:color w:val="000000"/>
                <w:sz w:val="20"/>
                <w:szCs w:val="20"/>
              </w:rPr>
            </w:pPr>
            <w:r>
              <w:rPr>
                <w:rFonts w:ascii="Arial" w:hAnsi="Arial" w:cs="Arial"/>
                <w:color w:val="000000"/>
                <w:sz w:val="20"/>
                <w:szCs w:val="20"/>
              </w:rPr>
              <w:t>S</w:t>
            </w:r>
            <w:r w:rsidR="00A0020B">
              <w:rPr>
                <w:rFonts w:ascii="Arial" w:hAnsi="Arial" w:cs="Arial"/>
                <w:color w:val="000000"/>
                <w:sz w:val="20"/>
                <w:szCs w:val="20"/>
              </w:rPr>
              <w:t xml:space="preserve">uitable for mild to </w:t>
            </w:r>
            <w:r w:rsidR="00DA230D">
              <w:rPr>
                <w:rFonts w:ascii="Arial" w:hAnsi="Arial" w:cs="Arial" w:hint="eastAsia"/>
                <w:color w:val="000000"/>
                <w:sz w:val="20"/>
                <w:szCs w:val="20"/>
              </w:rPr>
              <w:t>moderate</w:t>
            </w:r>
            <w:r w:rsidR="00DA230D">
              <w:rPr>
                <w:rFonts w:ascii="Arial" w:hAnsi="Arial" w:cs="Arial"/>
                <w:color w:val="000000"/>
                <w:sz w:val="20"/>
                <w:szCs w:val="20"/>
              </w:rPr>
              <w:t>ly</w:t>
            </w:r>
            <w:r w:rsidR="00DA230D">
              <w:rPr>
                <w:rFonts w:ascii="Arial" w:hAnsi="Arial" w:cs="Arial" w:hint="eastAsia"/>
                <w:color w:val="000000"/>
                <w:sz w:val="20"/>
                <w:szCs w:val="20"/>
              </w:rPr>
              <w:t xml:space="preserve"> severe</w:t>
            </w:r>
            <w:r w:rsidR="00A0020B">
              <w:rPr>
                <w:rFonts w:ascii="Arial" w:hAnsi="Arial" w:cs="Arial"/>
                <w:color w:val="000000"/>
                <w:sz w:val="20"/>
                <w:szCs w:val="20"/>
              </w:rPr>
              <w:t xml:space="preserve"> hearing loss users</w:t>
            </w:r>
          </w:p>
        </w:tc>
      </w:tr>
      <w:tr w:rsidR="00A0020B" w:rsidRPr="007666D3" w14:paraId="6224D42E"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tcPr>
          <w:p w14:paraId="62173BD7" w14:textId="77777777" w:rsidR="00A0020B" w:rsidRDefault="00A0020B" w:rsidP="00A0020B">
            <w:pPr>
              <w:rPr>
                <w:rFonts w:ascii="Arial" w:hAnsi="Arial" w:cs="Arial"/>
                <w:sz w:val="20"/>
                <w:szCs w:val="20"/>
                <w:lang w:eastAsia="zh-HK"/>
              </w:rPr>
            </w:pPr>
            <w:r>
              <w:rPr>
                <w:rFonts w:ascii="Arial" w:hAnsi="Arial" w:cs="Arial" w:hint="eastAsia"/>
                <w:sz w:val="20"/>
                <w:szCs w:val="20"/>
                <w:lang w:eastAsia="zh-HK"/>
              </w:rPr>
              <w:t>2</w:t>
            </w: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05FA510" w14:textId="77777777" w:rsidR="00A0020B" w:rsidRDefault="00A0020B" w:rsidP="00A0020B">
            <w:pPr>
              <w:rPr>
                <w:rFonts w:ascii="Roboto" w:hAnsi="Roboto" w:cs="Arial" w:hint="eastAsia"/>
                <w:color w:val="000000"/>
                <w:sz w:val="20"/>
                <w:szCs w:val="20"/>
              </w:rPr>
            </w:pPr>
            <w:r>
              <w:rPr>
                <w:rFonts w:ascii="Roboto" w:hAnsi="Roboto" w:cs="Arial"/>
                <w:color w:val="000000"/>
                <w:sz w:val="20"/>
                <w:szCs w:val="20"/>
              </w:rPr>
              <w:t>AQ sound XC pro R</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04C1740" w14:textId="77777777" w:rsidR="00A0020B" w:rsidRDefault="00A0020B" w:rsidP="00A0020B">
            <w:pPr>
              <w:rPr>
                <w:rFonts w:ascii="Roboto" w:hAnsi="Roboto" w:cs="Arial" w:hint="eastAsia"/>
                <w:color w:val="000000"/>
                <w:sz w:val="20"/>
                <w:szCs w:val="20"/>
              </w:rPr>
            </w:pPr>
            <w:r>
              <w:rPr>
                <w:rFonts w:ascii="Roboto" w:hAnsi="Roboto" w:cs="Arial"/>
                <w:color w:val="000000"/>
                <w:sz w:val="20"/>
                <w:szCs w:val="20"/>
              </w:rPr>
              <w:t>AQ sound XC pro R</w:t>
            </w:r>
          </w:p>
        </w:tc>
      </w:tr>
      <w:tr w:rsidR="00A0020B" w:rsidRPr="007666D3" w14:paraId="10B70A54"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tcPr>
          <w:p w14:paraId="39ECD210" w14:textId="77777777" w:rsidR="00A0020B" w:rsidRDefault="00A0020B" w:rsidP="00A0020B">
            <w:pPr>
              <w:rPr>
                <w:rFonts w:ascii="Arial" w:hAnsi="Arial" w:cs="Arial"/>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D437220" w14:textId="25D95607" w:rsidR="00A0020B" w:rsidRDefault="0094488E" w:rsidP="00A0020B">
            <w:pPr>
              <w:rPr>
                <w:rFonts w:ascii="Roboto" w:hAnsi="Roboto" w:cs="Arial" w:hint="eastAsia"/>
                <w:color w:val="000000"/>
                <w:sz w:val="20"/>
                <w:szCs w:val="20"/>
              </w:rPr>
            </w:pPr>
            <w:r w:rsidRPr="00EF4DBD">
              <w:rPr>
                <w:rFonts w:ascii="微軟正黑體" w:eastAsia="微軟正黑體" w:hAnsi="微軟正黑體" w:cs="微軟正黑體" w:hint="eastAsia"/>
                <w:color w:val="000000"/>
                <w:sz w:val="20"/>
                <w:szCs w:val="20"/>
              </w:rPr>
              <w:t>微型開放式</w:t>
            </w:r>
            <w:r w:rsidR="007560E5">
              <w:rPr>
                <w:rFonts w:ascii="新細明體" w:eastAsia="新細明體" w:hAnsi="新細明體" w:cs="新細明體" w:hint="eastAsia"/>
                <w:color w:val="000000"/>
                <w:sz w:val="20"/>
                <w:szCs w:val="20"/>
                <w:lang w:eastAsia="zh-HK"/>
              </w:rPr>
              <w:t xml:space="preserve"> (</w:t>
            </w:r>
            <w:r w:rsidR="00A0020B">
              <w:rPr>
                <w:rFonts w:ascii="新細明體" w:eastAsia="新細明體" w:hAnsi="新細明體" w:cs="新細明體" w:hint="eastAsia"/>
                <w:color w:val="000000"/>
                <w:sz w:val="20"/>
                <w:szCs w:val="20"/>
              </w:rPr>
              <w:t>充電款</w:t>
            </w:r>
            <w:r w:rsidR="00A0020B">
              <w:rPr>
                <w:rFonts w:ascii="Roboto" w:hAnsi="Roboto" w:cs="Arial"/>
                <w:color w:val="000000"/>
                <w:sz w:val="20"/>
                <w:szCs w:val="20"/>
              </w:rPr>
              <w:t>Li-ion</w:t>
            </w:r>
            <w:r w:rsidR="007560E5">
              <w:rPr>
                <w:rFonts w:ascii="Roboto" w:hAnsi="Roboto" w:cs="Arial"/>
                <w:color w:val="000000"/>
                <w:sz w:val="20"/>
                <w:szCs w:val="20"/>
              </w:rPr>
              <w:t>)</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F7E05F3" w14:textId="77777777" w:rsidR="00A0020B" w:rsidRDefault="00A0020B" w:rsidP="007560E5">
            <w:pPr>
              <w:rPr>
                <w:rFonts w:ascii="Arial" w:hAnsi="Arial" w:cs="Arial"/>
                <w:color w:val="000000"/>
                <w:sz w:val="20"/>
                <w:szCs w:val="20"/>
              </w:rPr>
            </w:pPr>
            <w:r>
              <w:rPr>
                <w:rFonts w:ascii="Arial" w:hAnsi="Arial" w:cs="Arial"/>
                <w:color w:val="000000"/>
                <w:sz w:val="20"/>
                <w:szCs w:val="20"/>
              </w:rPr>
              <w:t xml:space="preserve">Receiver-In-Canal; </w:t>
            </w:r>
            <w:r w:rsidR="007560E5">
              <w:rPr>
                <w:rFonts w:ascii="Arial" w:hAnsi="Arial" w:cs="Arial"/>
                <w:color w:val="000000"/>
                <w:sz w:val="20"/>
                <w:szCs w:val="20"/>
              </w:rPr>
              <w:t xml:space="preserve">Rechargeable </w:t>
            </w:r>
            <w:r>
              <w:rPr>
                <w:rFonts w:ascii="Arial" w:hAnsi="Arial" w:cs="Arial"/>
                <w:color w:val="000000"/>
                <w:sz w:val="20"/>
                <w:szCs w:val="20"/>
              </w:rPr>
              <w:t xml:space="preserve">Lithium-ion </w:t>
            </w:r>
          </w:p>
        </w:tc>
      </w:tr>
      <w:tr w:rsidR="00A0020B" w:rsidRPr="007666D3" w14:paraId="3792790E"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tcPr>
          <w:p w14:paraId="59140431" w14:textId="77777777" w:rsidR="00A0020B" w:rsidRDefault="00A0020B" w:rsidP="00A0020B">
            <w:pPr>
              <w:rPr>
                <w:rFonts w:ascii="Arial" w:hAnsi="Arial" w:cs="Arial"/>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FF1B72C" w14:textId="77777777" w:rsidR="00A0020B" w:rsidRDefault="00A0020B" w:rsidP="00A0020B">
            <w:pPr>
              <w:rPr>
                <w:rFonts w:ascii="Roboto" w:hAnsi="Roboto" w:cs="Arial" w:hint="eastAsia"/>
                <w:color w:val="000000"/>
                <w:sz w:val="20"/>
                <w:szCs w:val="20"/>
              </w:rPr>
            </w:pPr>
            <w:r>
              <w:rPr>
                <w:rFonts w:ascii="新細明體" w:eastAsia="新細明體" w:hAnsi="新細明體" w:cs="新細明體" w:hint="eastAsia"/>
                <w:color w:val="000000"/>
                <w:sz w:val="20"/>
                <w:szCs w:val="20"/>
              </w:rPr>
              <w:t>短時間充電</w:t>
            </w:r>
            <w:r>
              <w:rPr>
                <w:rFonts w:ascii="Roboto" w:hAnsi="Roboto" w:cs="Arial"/>
                <w:color w:val="000000"/>
                <w:sz w:val="20"/>
                <w:szCs w:val="20"/>
              </w:rPr>
              <w:t xml:space="preserve"> x </w:t>
            </w:r>
            <w:r>
              <w:rPr>
                <w:rFonts w:ascii="新細明體" w:eastAsia="新細明體" w:hAnsi="新細明體" w:cs="新細明體" w:hint="eastAsia"/>
                <w:color w:val="000000"/>
                <w:sz w:val="20"/>
                <w:szCs w:val="20"/>
              </w:rPr>
              <w:t>長時間使用</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70CF7FD" w14:textId="77777777" w:rsidR="00A0020B" w:rsidRDefault="007560E5" w:rsidP="00A0020B">
            <w:pPr>
              <w:rPr>
                <w:rFonts w:ascii="Arial" w:hAnsi="Arial" w:cs="Arial"/>
                <w:color w:val="000000"/>
                <w:sz w:val="20"/>
                <w:szCs w:val="20"/>
              </w:rPr>
            </w:pPr>
            <w:r>
              <w:rPr>
                <w:rFonts w:ascii="Arial" w:hAnsi="Arial" w:cs="Arial"/>
                <w:color w:val="000000"/>
                <w:sz w:val="20"/>
                <w:szCs w:val="20"/>
              </w:rPr>
              <w:t>S</w:t>
            </w:r>
            <w:r w:rsidR="00A0020B">
              <w:rPr>
                <w:rFonts w:ascii="Arial" w:hAnsi="Arial" w:cs="Arial"/>
                <w:color w:val="000000"/>
                <w:sz w:val="20"/>
                <w:szCs w:val="20"/>
              </w:rPr>
              <w:t>hort charging time, long run time</w:t>
            </w:r>
          </w:p>
        </w:tc>
      </w:tr>
      <w:tr w:rsidR="00A0020B" w:rsidRPr="007666D3" w14:paraId="302D1968"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tcPr>
          <w:p w14:paraId="093AE741" w14:textId="77777777" w:rsidR="00A0020B" w:rsidRDefault="00A0020B" w:rsidP="00A0020B">
            <w:pPr>
              <w:rPr>
                <w:rFonts w:ascii="Arial" w:hAnsi="Arial" w:cs="Arial"/>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3C661EF" w14:textId="77777777" w:rsidR="00A0020B" w:rsidRDefault="00A0020B" w:rsidP="00A0020B">
            <w:pPr>
              <w:rPr>
                <w:rFonts w:ascii="Roboto" w:hAnsi="Roboto" w:cs="Arial" w:hint="eastAsia"/>
                <w:color w:val="000000"/>
                <w:sz w:val="20"/>
                <w:szCs w:val="20"/>
              </w:rPr>
            </w:pPr>
            <w:r>
              <w:rPr>
                <w:rFonts w:ascii="新細明體" w:eastAsia="新細明體" w:hAnsi="新細明體" w:cs="新細明體" w:hint="eastAsia"/>
                <w:color w:val="000000"/>
                <w:sz w:val="20"/>
                <w:szCs w:val="20"/>
              </w:rPr>
              <w:t>適合輕度至中度</w:t>
            </w:r>
            <w:r w:rsidR="007560E5">
              <w:rPr>
                <w:rFonts w:ascii="新細明體" w:eastAsia="新細明體" w:hAnsi="新細明體" w:cs="新細明體" w:hint="eastAsia"/>
                <w:color w:val="000000"/>
                <w:sz w:val="20"/>
                <w:szCs w:val="20"/>
              </w:rPr>
              <w:t>嚴重</w:t>
            </w:r>
            <w:r>
              <w:rPr>
                <w:rFonts w:ascii="新細明體" w:eastAsia="新細明體" w:hAnsi="新細明體" w:cs="新細明體" w:hint="eastAsia"/>
                <w:color w:val="000000"/>
                <w:sz w:val="20"/>
                <w:szCs w:val="20"/>
              </w:rPr>
              <w:t>聽障</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CA7E5F0" w14:textId="1DC619BF" w:rsidR="00A0020B" w:rsidRDefault="007560E5" w:rsidP="00DA230D">
            <w:pPr>
              <w:rPr>
                <w:rFonts w:ascii="Arial" w:hAnsi="Arial" w:cs="Arial"/>
                <w:color w:val="000000"/>
                <w:sz w:val="20"/>
                <w:szCs w:val="20"/>
              </w:rPr>
            </w:pPr>
            <w:r>
              <w:rPr>
                <w:rFonts w:ascii="Arial" w:hAnsi="Arial" w:cs="Arial"/>
                <w:color w:val="000000"/>
                <w:sz w:val="20"/>
                <w:szCs w:val="20"/>
              </w:rPr>
              <w:t>S</w:t>
            </w:r>
            <w:r w:rsidR="00A0020B">
              <w:rPr>
                <w:rFonts w:ascii="Arial" w:hAnsi="Arial" w:cs="Arial"/>
                <w:color w:val="000000"/>
                <w:sz w:val="20"/>
                <w:szCs w:val="20"/>
              </w:rPr>
              <w:t xml:space="preserve">uitable for mild to </w:t>
            </w:r>
            <w:r w:rsidR="00DA230D">
              <w:rPr>
                <w:rFonts w:ascii="Arial" w:hAnsi="Arial" w:cs="Arial"/>
                <w:color w:val="000000"/>
                <w:sz w:val="20"/>
                <w:szCs w:val="20"/>
              </w:rPr>
              <w:t xml:space="preserve">moderately severe </w:t>
            </w:r>
            <w:r w:rsidR="00A0020B">
              <w:rPr>
                <w:rFonts w:ascii="Arial" w:hAnsi="Arial" w:cs="Arial"/>
                <w:color w:val="000000"/>
                <w:sz w:val="20"/>
                <w:szCs w:val="20"/>
              </w:rPr>
              <w:t>hearing loss users</w:t>
            </w:r>
          </w:p>
        </w:tc>
      </w:tr>
      <w:tr w:rsidR="00A0020B" w:rsidRPr="007666D3" w14:paraId="114A428B"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tcPr>
          <w:p w14:paraId="4D346FDD" w14:textId="77777777" w:rsidR="00A0020B" w:rsidRDefault="00A0020B" w:rsidP="00A0020B">
            <w:pPr>
              <w:rPr>
                <w:rFonts w:ascii="Arial" w:hAnsi="Arial" w:cs="Arial"/>
                <w:sz w:val="20"/>
                <w:szCs w:val="20"/>
                <w:lang w:eastAsia="zh-HK"/>
              </w:rPr>
            </w:pPr>
            <w:r>
              <w:rPr>
                <w:rFonts w:ascii="Arial" w:hAnsi="Arial" w:cs="Arial" w:hint="eastAsia"/>
                <w:sz w:val="20"/>
                <w:szCs w:val="20"/>
                <w:lang w:eastAsia="zh-HK"/>
              </w:rPr>
              <w:t>3</w:t>
            </w: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FB45D41" w14:textId="77777777" w:rsidR="00A0020B" w:rsidRDefault="00A0020B" w:rsidP="00A0020B">
            <w:pPr>
              <w:rPr>
                <w:rFonts w:ascii="Roboto" w:hAnsi="Roboto" w:cs="Arial" w:hint="eastAsia"/>
                <w:color w:val="000000"/>
                <w:sz w:val="20"/>
                <w:szCs w:val="20"/>
              </w:rPr>
            </w:pPr>
            <w:r>
              <w:rPr>
                <w:rFonts w:ascii="Roboto" w:hAnsi="Roboto" w:cs="Arial"/>
                <w:color w:val="000000"/>
                <w:sz w:val="20"/>
                <w:szCs w:val="20"/>
              </w:rPr>
              <w:t>AQ jam XC pro R</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56A7CFF" w14:textId="77777777" w:rsidR="00A0020B" w:rsidRDefault="00A0020B" w:rsidP="00A0020B">
            <w:pPr>
              <w:rPr>
                <w:rFonts w:ascii="Roboto" w:hAnsi="Roboto" w:cs="Arial" w:hint="eastAsia"/>
                <w:color w:val="000000"/>
                <w:sz w:val="20"/>
                <w:szCs w:val="20"/>
              </w:rPr>
            </w:pPr>
            <w:r>
              <w:rPr>
                <w:rFonts w:ascii="Roboto" w:hAnsi="Roboto" w:cs="Arial"/>
                <w:color w:val="000000"/>
                <w:sz w:val="20"/>
                <w:szCs w:val="20"/>
              </w:rPr>
              <w:t>AQ jam XC pro R</w:t>
            </w:r>
          </w:p>
        </w:tc>
      </w:tr>
      <w:tr w:rsidR="00A0020B" w:rsidRPr="007666D3" w14:paraId="760253F3"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tcPr>
          <w:p w14:paraId="68E7845E" w14:textId="77777777" w:rsidR="00A0020B" w:rsidRDefault="00A0020B" w:rsidP="00A0020B">
            <w:pPr>
              <w:rPr>
                <w:rFonts w:ascii="Arial" w:hAnsi="Arial" w:cs="Arial"/>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4CDFAFE" w14:textId="77777777" w:rsidR="00A0020B" w:rsidRDefault="00A0020B" w:rsidP="00A0020B">
            <w:pPr>
              <w:rPr>
                <w:rFonts w:ascii="Roboto" w:hAnsi="Roboto" w:cs="Arial" w:hint="eastAsia"/>
                <w:color w:val="000000"/>
                <w:sz w:val="20"/>
                <w:szCs w:val="20"/>
              </w:rPr>
            </w:pPr>
            <w:r>
              <w:rPr>
                <w:rFonts w:ascii="新細明體" w:eastAsia="新細明體" w:hAnsi="新細明體" w:cs="新細明體" w:hint="eastAsia"/>
                <w:color w:val="000000"/>
                <w:sz w:val="20"/>
                <w:szCs w:val="20"/>
              </w:rPr>
              <w:t>標準</w:t>
            </w:r>
            <w:r w:rsidR="007560E5" w:rsidRPr="00A0020B">
              <w:rPr>
                <w:rFonts w:ascii="新細明體" w:eastAsia="新細明體" w:hAnsi="新細明體" w:cs="新細明體" w:hint="eastAsia"/>
                <w:color w:val="000000"/>
                <w:sz w:val="20"/>
                <w:szCs w:val="20"/>
              </w:rPr>
              <w:t>耳背式</w:t>
            </w:r>
            <w:r w:rsidR="007560E5">
              <w:rPr>
                <w:rFonts w:ascii="新細明體" w:eastAsia="新細明體" w:hAnsi="新細明體" w:cs="新細明體" w:hint="eastAsia"/>
                <w:color w:val="000000"/>
                <w:sz w:val="20"/>
                <w:szCs w:val="20"/>
                <w:lang w:eastAsia="zh-HK"/>
              </w:rPr>
              <w:t xml:space="preserve"> (</w:t>
            </w:r>
            <w:r>
              <w:rPr>
                <w:rFonts w:ascii="新細明體" w:eastAsia="新細明體" w:hAnsi="新細明體" w:cs="新細明體" w:hint="eastAsia"/>
                <w:color w:val="000000"/>
                <w:sz w:val="20"/>
                <w:szCs w:val="20"/>
              </w:rPr>
              <w:t>充電款</w:t>
            </w:r>
            <w:r>
              <w:rPr>
                <w:rFonts w:ascii="Roboto" w:hAnsi="Roboto" w:cs="Arial"/>
                <w:color w:val="000000"/>
                <w:sz w:val="20"/>
                <w:szCs w:val="20"/>
              </w:rPr>
              <w:t>Li-ion</w:t>
            </w:r>
            <w:r w:rsidR="007560E5">
              <w:rPr>
                <w:rFonts w:ascii="Roboto" w:hAnsi="Roboto" w:cs="Arial"/>
                <w:color w:val="000000"/>
                <w:sz w:val="20"/>
                <w:szCs w:val="20"/>
              </w:rPr>
              <w:t>)</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D22AAE1" w14:textId="77777777" w:rsidR="00A0020B" w:rsidRDefault="007560E5" w:rsidP="007560E5">
            <w:pPr>
              <w:rPr>
                <w:rFonts w:ascii="Arial" w:hAnsi="Arial" w:cs="Arial"/>
                <w:color w:val="000000"/>
                <w:sz w:val="20"/>
                <w:szCs w:val="20"/>
              </w:rPr>
            </w:pPr>
            <w:r>
              <w:rPr>
                <w:rFonts w:ascii="Arial" w:hAnsi="Arial" w:cs="Arial"/>
                <w:color w:val="000000"/>
                <w:sz w:val="20"/>
                <w:szCs w:val="20"/>
              </w:rPr>
              <w:t>Behind-The-Ear</w:t>
            </w:r>
            <w:r w:rsidR="00A0020B">
              <w:rPr>
                <w:rFonts w:ascii="Arial" w:hAnsi="Arial" w:cs="Arial"/>
                <w:color w:val="000000"/>
                <w:sz w:val="20"/>
                <w:szCs w:val="20"/>
              </w:rPr>
              <w:t xml:space="preserve">, </w:t>
            </w:r>
            <w:r>
              <w:rPr>
                <w:rFonts w:ascii="Arial" w:hAnsi="Arial" w:cs="Arial"/>
                <w:color w:val="000000"/>
                <w:sz w:val="20"/>
                <w:szCs w:val="20"/>
              </w:rPr>
              <w:t>Rechargeable Lithium-ion</w:t>
            </w:r>
          </w:p>
        </w:tc>
      </w:tr>
      <w:tr w:rsidR="00A0020B" w:rsidRPr="007666D3" w14:paraId="13C5B544"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tcPr>
          <w:p w14:paraId="525B85CA" w14:textId="77777777" w:rsidR="00A0020B" w:rsidRDefault="00A0020B" w:rsidP="00A0020B">
            <w:pPr>
              <w:rPr>
                <w:rFonts w:ascii="Arial" w:hAnsi="Arial" w:cs="Arial"/>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C28819C" w14:textId="77777777" w:rsidR="00A0020B" w:rsidRDefault="00A0020B" w:rsidP="00A0020B">
            <w:pPr>
              <w:rPr>
                <w:rFonts w:ascii="Roboto" w:hAnsi="Roboto" w:cs="Arial" w:hint="eastAsia"/>
                <w:color w:val="000000"/>
                <w:sz w:val="20"/>
                <w:szCs w:val="20"/>
              </w:rPr>
            </w:pPr>
            <w:r>
              <w:rPr>
                <w:rFonts w:ascii="新細明體" w:eastAsia="新細明體" w:hAnsi="新細明體" w:cs="新細明體" w:hint="eastAsia"/>
                <w:color w:val="000000"/>
                <w:sz w:val="20"/>
                <w:szCs w:val="20"/>
              </w:rPr>
              <w:t>適合手指靈活度低，操作實用型</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900EE60" w14:textId="77EA04B8" w:rsidR="00A0020B" w:rsidRDefault="0086562C" w:rsidP="00A0020B">
            <w:pPr>
              <w:rPr>
                <w:rFonts w:ascii="Arial" w:hAnsi="Arial" w:cs="Arial"/>
                <w:color w:val="000000"/>
                <w:sz w:val="20"/>
                <w:szCs w:val="20"/>
              </w:rPr>
            </w:pPr>
            <w:r>
              <w:rPr>
                <w:rFonts w:ascii="Arial" w:hAnsi="Arial" w:cs="Arial"/>
                <w:color w:val="000000"/>
                <w:sz w:val="20"/>
                <w:szCs w:val="20"/>
              </w:rPr>
              <w:t>User-friendly</w:t>
            </w:r>
            <w:r w:rsidR="00A0020B">
              <w:rPr>
                <w:rFonts w:ascii="Arial" w:hAnsi="Arial" w:cs="Arial"/>
                <w:color w:val="000000"/>
                <w:sz w:val="20"/>
                <w:szCs w:val="20"/>
              </w:rPr>
              <w:t>; suitable for users with limited dexterity</w:t>
            </w:r>
          </w:p>
        </w:tc>
      </w:tr>
      <w:tr w:rsidR="00A0020B" w:rsidRPr="007666D3" w14:paraId="0B5F71A6"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tcPr>
          <w:p w14:paraId="22C7A3C2" w14:textId="77777777" w:rsidR="00A0020B" w:rsidRDefault="00A0020B" w:rsidP="00A0020B">
            <w:pPr>
              <w:rPr>
                <w:rFonts w:ascii="Arial" w:hAnsi="Arial" w:cs="Arial"/>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FE209D7" w14:textId="77777777" w:rsidR="00A0020B" w:rsidRDefault="00A0020B" w:rsidP="00A0020B">
            <w:pPr>
              <w:rPr>
                <w:rFonts w:ascii="Roboto" w:hAnsi="Roboto" w:cs="Arial" w:hint="eastAsia"/>
                <w:color w:val="000000"/>
                <w:sz w:val="20"/>
                <w:szCs w:val="20"/>
              </w:rPr>
            </w:pPr>
            <w:r>
              <w:rPr>
                <w:rFonts w:ascii="新細明體" w:eastAsia="新細明體" w:hAnsi="新細明體" w:cs="新細明體" w:hint="eastAsia"/>
                <w:color w:val="000000"/>
                <w:sz w:val="20"/>
                <w:szCs w:val="20"/>
              </w:rPr>
              <w:t>適合中度至嚴重聽障</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DA05811" w14:textId="67C3FA4E" w:rsidR="00A0020B" w:rsidRDefault="007560E5" w:rsidP="00A0020B">
            <w:pPr>
              <w:rPr>
                <w:rFonts w:ascii="Arial" w:hAnsi="Arial" w:cs="Arial"/>
                <w:color w:val="000000"/>
                <w:sz w:val="20"/>
                <w:szCs w:val="20"/>
              </w:rPr>
            </w:pPr>
            <w:r>
              <w:rPr>
                <w:rFonts w:ascii="Arial" w:hAnsi="Arial" w:cs="Arial"/>
                <w:color w:val="000000"/>
                <w:sz w:val="20"/>
                <w:szCs w:val="20"/>
              </w:rPr>
              <w:t>Suitable</w:t>
            </w:r>
            <w:r w:rsidR="00A0020B">
              <w:rPr>
                <w:rFonts w:ascii="Arial" w:hAnsi="Arial" w:cs="Arial"/>
                <w:color w:val="000000"/>
                <w:sz w:val="20"/>
                <w:szCs w:val="20"/>
              </w:rPr>
              <w:t xml:space="preserve"> for </w:t>
            </w:r>
            <w:r w:rsidR="00DA230D">
              <w:rPr>
                <w:rFonts w:ascii="Arial" w:hAnsi="Arial" w:cs="Arial"/>
                <w:color w:val="000000"/>
                <w:sz w:val="20"/>
                <w:szCs w:val="20"/>
              </w:rPr>
              <w:t>moderate</w:t>
            </w:r>
            <w:r w:rsidR="00A0020B">
              <w:rPr>
                <w:rFonts w:ascii="Arial" w:hAnsi="Arial" w:cs="Arial"/>
                <w:color w:val="000000"/>
                <w:sz w:val="20"/>
                <w:szCs w:val="20"/>
              </w:rPr>
              <w:t xml:space="preserve"> to severe hearing loss users.</w:t>
            </w:r>
          </w:p>
        </w:tc>
      </w:tr>
      <w:tr w:rsidR="00A0020B" w:rsidRPr="007666D3" w14:paraId="366C66D8"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tcPr>
          <w:p w14:paraId="6797AF50" w14:textId="77777777" w:rsidR="00A0020B" w:rsidRDefault="00A0020B" w:rsidP="00A0020B">
            <w:pPr>
              <w:rPr>
                <w:rFonts w:ascii="Arial" w:hAnsi="Arial" w:cs="Arial"/>
                <w:sz w:val="20"/>
                <w:szCs w:val="20"/>
                <w:lang w:eastAsia="zh-HK"/>
              </w:rPr>
            </w:pPr>
            <w:r>
              <w:rPr>
                <w:rFonts w:ascii="Arial" w:hAnsi="Arial" w:cs="Arial" w:hint="eastAsia"/>
                <w:sz w:val="20"/>
                <w:szCs w:val="20"/>
                <w:lang w:eastAsia="zh-HK"/>
              </w:rPr>
              <w:t>4</w:t>
            </w: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12D913D" w14:textId="1C61B982" w:rsidR="00A0020B" w:rsidRDefault="00A0020B" w:rsidP="00A0020B">
            <w:pPr>
              <w:rPr>
                <w:rFonts w:ascii="Roboto" w:hAnsi="Roboto" w:cs="Arial" w:hint="eastAsia"/>
                <w:color w:val="000000"/>
                <w:sz w:val="20"/>
                <w:szCs w:val="20"/>
              </w:rPr>
            </w:pPr>
            <w:r>
              <w:rPr>
                <w:rFonts w:ascii="Roboto" w:hAnsi="Roboto" w:cs="Arial"/>
                <w:color w:val="000000"/>
                <w:sz w:val="20"/>
                <w:szCs w:val="20"/>
              </w:rPr>
              <w:t xml:space="preserve">jam XC pro </w:t>
            </w:r>
            <w:r w:rsidR="006107B2">
              <w:rPr>
                <w:rFonts w:ascii="Roboto" w:hAnsi="Roboto" w:cs="Arial"/>
                <w:color w:val="000000"/>
                <w:sz w:val="20"/>
                <w:szCs w:val="20"/>
              </w:rPr>
              <w:t>R</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C29B0B2" w14:textId="33717140" w:rsidR="00A0020B" w:rsidRDefault="00A0020B" w:rsidP="00A0020B">
            <w:pPr>
              <w:rPr>
                <w:rFonts w:ascii="Roboto" w:hAnsi="Roboto" w:cs="Arial" w:hint="eastAsia"/>
                <w:color w:val="000000"/>
                <w:sz w:val="20"/>
                <w:szCs w:val="20"/>
              </w:rPr>
            </w:pPr>
            <w:r>
              <w:rPr>
                <w:rFonts w:ascii="Roboto" w:hAnsi="Roboto" w:cs="Arial"/>
                <w:color w:val="000000"/>
                <w:sz w:val="20"/>
                <w:szCs w:val="20"/>
              </w:rPr>
              <w:t xml:space="preserve">jam XC pro </w:t>
            </w:r>
            <w:r w:rsidR="006107B2">
              <w:rPr>
                <w:rFonts w:ascii="Roboto" w:hAnsi="Roboto" w:cs="Arial"/>
                <w:color w:val="000000"/>
                <w:sz w:val="20"/>
                <w:szCs w:val="20"/>
              </w:rPr>
              <w:t>R</w:t>
            </w:r>
          </w:p>
        </w:tc>
      </w:tr>
      <w:tr w:rsidR="00A0020B" w:rsidRPr="007666D3" w14:paraId="71DF20E4"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tcPr>
          <w:p w14:paraId="77B23F90" w14:textId="77777777" w:rsidR="00A0020B" w:rsidRDefault="00A0020B" w:rsidP="00A0020B">
            <w:pPr>
              <w:rPr>
                <w:rFonts w:ascii="Arial" w:hAnsi="Arial" w:cs="Arial"/>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C3D6204" w14:textId="77777777" w:rsidR="00A0020B" w:rsidRDefault="00A0020B" w:rsidP="007560E5">
            <w:pPr>
              <w:rPr>
                <w:rFonts w:ascii="新細明體" w:eastAsia="新細明體" w:hAnsi="新細明體" w:cs="新細明體"/>
                <w:color w:val="000000"/>
                <w:sz w:val="20"/>
                <w:szCs w:val="20"/>
              </w:rPr>
            </w:pPr>
            <w:r>
              <w:rPr>
                <w:rFonts w:ascii="新細明體" w:eastAsia="新細明體" w:hAnsi="新細明體" w:cs="新細明體" w:hint="eastAsia"/>
                <w:color w:val="000000"/>
                <w:sz w:val="20"/>
                <w:szCs w:val="20"/>
              </w:rPr>
              <w:t>標準</w:t>
            </w:r>
            <w:r w:rsidR="007560E5" w:rsidRPr="00A0020B">
              <w:rPr>
                <w:rFonts w:ascii="新細明體" w:eastAsia="新細明體" w:hAnsi="新細明體" w:cs="新細明體" w:hint="eastAsia"/>
                <w:color w:val="000000"/>
                <w:sz w:val="20"/>
                <w:szCs w:val="20"/>
              </w:rPr>
              <w:t>耳背式</w:t>
            </w:r>
            <w:r w:rsidR="007560E5">
              <w:rPr>
                <w:rFonts w:ascii="新細明體" w:eastAsia="新細明體" w:hAnsi="新細明體" w:cs="新細明體" w:hint="eastAsia"/>
                <w:color w:val="000000"/>
                <w:sz w:val="20"/>
                <w:szCs w:val="20"/>
                <w:lang w:eastAsia="zh-HK"/>
              </w:rPr>
              <w:t xml:space="preserve"> (</w:t>
            </w:r>
            <w:r w:rsidR="007560E5">
              <w:rPr>
                <w:rFonts w:ascii="Roboto" w:hAnsi="Roboto" w:cs="Arial"/>
                <w:color w:val="000000"/>
                <w:sz w:val="20"/>
                <w:szCs w:val="20"/>
              </w:rPr>
              <w:t>312</w:t>
            </w:r>
            <w:r w:rsidR="007560E5">
              <w:rPr>
                <w:rFonts w:ascii="新細明體" w:eastAsia="新細明體" w:hAnsi="新細明體" w:cs="新細明體" w:hint="eastAsia"/>
                <w:color w:val="000000"/>
                <w:sz w:val="20"/>
                <w:szCs w:val="20"/>
              </w:rPr>
              <w:t>電池款</w:t>
            </w:r>
            <w:r w:rsidR="007560E5">
              <w:rPr>
                <w:rFonts w:ascii="Roboto" w:hAnsi="Roboto" w:cs="Arial"/>
                <w:color w:val="000000"/>
                <w:sz w:val="20"/>
                <w:szCs w:val="20"/>
              </w:rPr>
              <w:t>)</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9E5D9BE" w14:textId="77777777" w:rsidR="00A0020B" w:rsidRDefault="007560E5" w:rsidP="00A0020B">
            <w:pPr>
              <w:rPr>
                <w:rFonts w:ascii="Arial" w:hAnsi="Arial" w:cs="Arial"/>
                <w:color w:val="000000"/>
                <w:sz w:val="20"/>
                <w:szCs w:val="20"/>
              </w:rPr>
            </w:pPr>
            <w:r>
              <w:rPr>
                <w:rFonts w:ascii="Arial" w:hAnsi="Arial" w:cs="Arial"/>
                <w:color w:val="000000"/>
                <w:sz w:val="20"/>
                <w:szCs w:val="20"/>
              </w:rPr>
              <w:t>Behind-The-Ear; battery 312</w:t>
            </w:r>
          </w:p>
        </w:tc>
      </w:tr>
      <w:tr w:rsidR="00A0020B" w:rsidRPr="007666D3" w14:paraId="0885F1B4"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tcPr>
          <w:p w14:paraId="17FDC6FD" w14:textId="77777777" w:rsidR="00A0020B" w:rsidRDefault="00A0020B" w:rsidP="00A0020B">
            <w:pPr>
              <w:rPr>
                <w:rFonts w:ascii="Arial" w:hAnsi="Arial" w:cs="Arial"/>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DC78AA2" w14:textId="77777777" w:rsidR="00A0020B" w:rsidRDefault="00A0020B" w:rsidP="00A0020B">
            <w:pPr>
              <w:rPr>
                <w:rFonts w:ascii="新細明體" w:eastAsia="新細明體" w:hAnsi="新細明體" w:cs="新細明體"/>
                <w:color w:val="000000"/>
                <w:sz w:val="20"/>
                <w:szCs w:val="20"/>
              </w:rPr>
            </w:pPr>
            <w:r w:rsidRPr="00A0020B">
              <w:rPr>
                <w:rFonts w:ascii="新細明體" w:eastAsia="新細明體" w:hAnsi="新細明體" w:cs="新細明體" w:hint="eastAsia"/>
                <w:color w:val="000000"/>
                <w:sz w:val="20"/>
                <w:szCs w:val="20"/>
              </w:rPr>
              <w:t>配戴容易，隨心操控</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B1E67ED" w14:textId="77777777" w:rsidR="00A0020B" w:rsidRPr="007560E5" w:rsidRDefault="00A0020B" w:rsidP="00A0020B">
            <w:pPr>
              <w:rPr>
                <w:rFonts w:ascii="Arial" w:hAnsi="Arial" w:cs="Arial"/>
                <w:color w:val="000000"/>
                <w:sz w:val="20"/>
                <w:szCs w:val="20"/>
              </w:rPr>
            </w:pPr>
            <w:r w:rsidRPr="007560E5">
              <w:rPr>
                <w:rFonts w:ascii="Arial" w:hAnsi="Arial" w:cs="Arial"/>
                <w:bCs/>
                <w:color w:val="000000"/>
                <w:sz w:val="20"/>
                <w:szCs w:val="20"/>
                <w:shd w:val="clear" w:color="auto" w:fill="FFFFFF"/>
              </w:rPr>
              <w:t>Easy to handle, Simple to use</w:t>
            </w:r>
          </w:p>
        </w:tc>
      </w:tr>
      <w:tr w:rsidR="00A0020B" w:rsidRPr="007666D3" w14:paraId="187BE393" w14:textId="77777777" w:rsidTr="007A55E7">
        <w:trPr>
          <w:trHeight w:val="20"/>
        </w:trPr>
        <w:tc>
          <w:tcPr>
            <w:tcW w:w="1276" w:type="dxa"/>
            <w:tcBorders>
              <w:top w:val="single" w:sz="6" w:space="0" w:color="CCCCCC"/>
              <w:left w:val="single" w:sz="6" w:space="0" w:color="CCCCCC"/>
              <w:bottom w:val="single" w:sz="6" w:space="0" w:color="CCCCCC"/>
              <w:right w:val="single" w:sz="6" w:space="0" w:color="CCCCCC"/>
            </w:tcBorders>
          </w:tcPr>
          <w:p w14:paraId="15962A95" w14:textId="77777777" w:rsidR="00A0020B" w:rsidRDefault="00A0020B" w:rsidP="00A0020B">
            <w:pPr>
              <w:rPr>
                <w:rFonts w:ascii="Arial" w:hAnsi="Arial" w:cs="Arial"/>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CEC65B4" w14:textId="77777777" w:rsidR="00A0020B" w:rsidRDefault="00A0020B" w:rsidP="00A0020B">
            <w:pPr>
              <w:rPr>
                <w:rFonts w:ascii="新細明體" w:eastAsia="新細明體" w:hAnsi="新細明體" w:cs="新細明體"/>
                <w:color w:val="000000"/>
                <w:sz w:val="20"/>
                <w:szCs w:val="20"/>
              </w:rPr>
            </w:pPr>
            <w:r>
              <w:rPr>
                <w:rFonts w:ascii="新細明體" w:eastAsia="新細明體" w:hAnsi="新細明體" w:cs="新細明體" w:hint="eastAsia"/>
                <w:color w:val="000000"/>
                <w:sz w:val="20"/>
                <w:szCs w:val="20"/>
              </w:rPr>
              <w:t>適合中度至嚴重聽障</w:t>
            </w:r>
          </w:p>
        </w:tc>
        <w:tc>
          <w:tcPr>
            <w:tcW w:w="512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406807B" w14:textId="64667F17" w:rsidR="00A0020B" w:rsidRDefault="007560E5" w:rsidP="00A0020B">
            <w:pPr>
              <w:rPr>
                <w:rFonts w:ascii="Arial" w:hAnsi="Arial" w:cs="Arial"/>
                <w:color w:val="000000"/>
                <w:sz w:val="20"/>
                <w:szCs w:val="20"/>
              </w:rPr>
            </w:pPr>
            <w:r>
              <w:rPr>
                <w:rFonts w:ascii="Arial" w:hAnsi="Arial" w:cs="Arial"/>
                <w:color w:val="000000"/>
                <w:sz w:val="20"/>
                <w:szCs w:val="20"/>
              </w:rPr>
              <w:t>Suitable</w:t>
            </w:r>
            <w:r w:rsidR="00A0020B">
              <w:rPr>
                <w:rFonts w:ascii="Arial" w:hAnsi="Arial" w:cs="Arial"/>
                <w:color w:val="000000"/>
                <w:sz w:val="20"/>
                <w:szCs w:val="20"/>
              </w:rPr>
              <w:t xml:space="preserve"> for </w:t>
            </w:r>
            <w:r w:rsidR="00DA230D">
              <w:rPr>
                <w:rFonts w:ascii="Arial" w:hAnsi="Arial" w:cs="Arial"/>
                <w:color w:val="000000"/>
                <w:sz w:val="20"/>
                <w:szCs w:val="20"/>
              </w:rPr>
              <w:t>moderate</w:t>
            </w:r>
            <w:r w:rsidR="00A0020B">
              <w:rPr>
                <w:rFonts w:ascii="Arial" w:hAnsi="Arial" w:cs="Arial"/>
                <w:color w:val="000000"/>
                <w:sz w:val="20"/>
                <w:szCs w:val="20"/>
              </w:rPr>
              <w:t xml:space="preserve"> to severe hearing loss users.</w:t>
            </w:r>
          </w:p>
        </w:tc>
      </w:tr>
    </w:tbl>
    <w:p w14:paraId="63D63FAA" w14:textId="77777777" w:rsidR="00BE3C30" w:rsidRDefault="00BE3C30"/>
    <w:tbl>
      <w:tblPr>
        <w:tblW w:w="10369" w:type="dxa"/>
        <w:tblInd w:w="150" w:type="dxa"/>
        <w:tblCellMar>
          <w:left w:w="0" w:type="dxa"/>
          <w:right w:w="0" w:type="dxa"/>
        </w:tblCellMar>
        <w:tblLook w:val="04A0" w:firstRow="1" w:lastRow="0" w:firstColumn="1" w:lastColumn="0" w:noHBand="0" w:noVBand="1"/>
      </w:tblPr>
      <w:tblGrid>
        <w:gridCol w:w="1134"/>
        <w:gridCol w:w="3969"/>
        <w:gridCol w:w="5266"/>
      </w:tblGrid>
      <w:tr w:rsidR="00A0020B" w:rsidRPr="007666D3" w14:paraId="587F5A49" w14:textId="77777777" w:rsidTr="007560E5">
        <w:trPr>
          <w:trHeight w:val="20"/>
        </w:trPr>
        <w:tc>
          <w:tcPr>
            <w:tcW w:w="1134" w:type="dxa"/>
            <w:tcBorders>
              <w:top w:val="single" w:sz="6" w:space="0" w:color="CCCCCC"/>
              <w:left w:val="single" w:sz="6" w:space="0" w:color="CCCCCC"/>
              <w:bottom w:val="single" w:sz="6" w:space="0" w:color="CCCCCC"/>
              <w:right w:val="single" w:sz="6" w:space="0" w:color="CCCCCC"/>
            </w:tcBorders>
            <w:shd w:val="clear" w:color="auto" w:fill="FBE4D5" w:themeFill="accent2" w:themeFillTint="33"/>
          </w:tcPr>
          <w:p w14:paraId="2D553E9E" w14:textId="77777777" w:rsidR="00A0020B" w:rsidRDefault="00A0020B" w:rsidP="00A0020B">
            <w:pPr>
              <w:rPr>
                <w:rFonts w:ascii="Arial" w:hAnsi="Arial" w:cs="Arial"/>
                <w:b/>
                <w:bCs/>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FBE4D5" w:themeFill="accent2" w:themeFillTint="33"/>
            <w:tcMar>
              <w:top w:w="30" w:type="dxa"/>
              <w:left w:w="45" w:type="dxa"/>
              <w:bottom w:w="30" w:type="dxa"/>
              <w:right w:w="45" w:type="dxa"/>
            </w:tcMar>
          </w:tcPr>
          <w:p w14:paraId="3A4FEF6B" w14:textId="77777777" w:rsidR="00BE3C30" w:rsidRDefault="00A0020B" w:rsidP="00A0020B">
            <w:pPr>
              <w:widowControl/>
              <w:rPr>
                <w:rFonts w:ascii="Arial" w:hAnsi="Arial" w:cs="Arial"/>
                <w:color w:val="000000"/>
                <w:sz w:val="20"/>
                <w:szCs w:val="20"/>
              </w:rPr>
            </w:pPr>
            <w:r>
              <w:rPr>
                <w:rFonts w:ascii="Arial" w:hAnsi="Arial" w:cs="Arial"/>
                <w:color w:val="000000"/>
                <w:sz w:val="20"/>
                <w:szCs w:val="20"/>
              </w:rPr>
              <w:t>瑞士峰力</w:t>
            </w:r>
            <w:r>
              <w:rPr>
                <w:rFonts w:ascii="Arial" w:hAnsi="Arial" w:cs="Arial"/>
                <w:color w:val="000000"/>
                <w:sz w:val="20"/>
                <w:szCs w:val="20"/>
              </w:rPr>
              <w:t>Phonak</w:t>
            </w:r>
            <w:r w:rsidR="00BE3C30">
              <w:t xml:space="preserve"> </w:t>
            </w:r>
            <w:hyperlink r:id="rId10" w:anchor="/Phonak" w:history="1">
              <w:r w:rsidR="00BE3C30" w:rsidRPr="001E7810">
                <w:rPr>
                  <w:rStyle w:val="af1"/>
                  <w:rFonts w:ascii="Arial" w:hAnsi="Arial" w:cs="Arial"/>
                  <w:sz w:val="20"/>
                  <w:szCs w:val="20"/>
                </w:rPr>
                <w:t>https://heargo.wistkey.com/#/Phonak</w:t>
              </w:r>
            </w:hyperlink>
          </w:p>
        </w:tc>
        <w:tc>
          <w:tcPr>
            <w:tcW w:w="5266" w:type="dxa"/>
            <w:tcBorders>
              <w:top w:val="single" w:sz="6" w:space="0" w:color="CCCCCC"/>
              <w:left w:val="single" w:sz="6" w:space="0" w:color="CCCCCC"/>
              <w:bottom w:val="single" w:sz="6" w:space="0" w:color="CCCCCC"/>
              <w:right w:val="single" w:sz="6" w:space="0" w:color="CCCCCC"/>
            </w:tcBorders>
            <w:shd w:val="clear" w:color="auto" w:fill="FBE4D5" w:themeFill="accent2" w:themeFillTint="33"/>
            <w:tcMar>
              <w:top w:w="30" w:type="dxa"/>
              <w:left w:w="45" w:type="dxa"/>
              <w:bottom w:w="30" w:type="dxa"/>
              <w:right w:w="45" w:type="dxa"/>
            </w:tcMar>
          </w:tcPr>
          <w:p w14:paraId="27A0A24E" w14:textId="77777777" w:rsidR="00A0020B" w:rsidRDefault="00A0020B" w:rsidP="00A0020B">
            <w:pPr>
              <w:rPr>
                <w:rFonts w:ascii="Arial" w:hAnsi="Arial" w:cs="Arial"/>
                <w:color w:val="000000"/>
                <w:sz w:val="20"/>
                <w:szCs w:val="20"/>
              </w:rPr>
            </w:pPr>
            <w:r>
              <w:rPr>
                <w:rFonts w:ascii="Arial" w:hAnsi="Arial" w:cs="Arial"/>
                <w:color w:val="000000"/>
                <w:sz w:val="20"/>
                <w:szCs w:val="20"/>
              </w:rPr>
              <w:t>Phonak</w:t>
            </w:r>
          </w:p>
        </w:tc>
      </w:tr>
      <w:tr w:rsidR="00A0020B" w:rsidRPr="007666D3" w14:paraId="0AD425BB" w14:textId="77777777" w:rsidTr="007560E5">
        <w:trPr>
          <w:trHeight w:val="20"/>
        </w:trPr>
        <w:tc>
          <w:tcPr>
            <w:tcW w:w="1134" w:type="dxa"/>
            <w:tcBorders>
              <w:top w:val="single" w:sz="6" w:space="0" w:color="CCCCCC"/>
              <w:left w:val="single" w:sz="6" w:space="0" w:color="CCCCCC"/>
              <w:bottom w:val="single" w:sz="6" w:space="0" w:color="CCCCCC"/>
              <w:right w:val="single" w:sz="6" w:space="0" w:color="CCCCCC"/>
            </w:tcBorders>
          </w:tcPr>
          <w:p w14:paraId="28B77518" w14:textId="77777777" w:rsidR="00A0020B" w:rsidRDefault="00A0020B" w:rsidP="00A0020B">
            <w:pPr>
              <w:rPr>
                <w:rFonts w:ascii="Arial" w:hAnsi="Arial" w:cs="Arial"/>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113D3A4" w14:textId="77777777" w:rsidR="00A0020B" w:rsidRDefault="00BE3C30" w:rsidP="00BE3C30">
            <w:pPr>
              <w:rPr>
                <w:rFonts w:ascii="Arial" w:hAnsi="Arial" w:cs="Arial"/>
                <w:color w:val="000000"/>
                <w:sz w:val="20"/>
                <w:szCs w:val="20"/>
                <w:lang w:eastAsia="zh-HK"/>
              </w:rPr>
            </w:pPr>
            <w:r>
              <w:rPr>
                <w:rFonts w:ascii="Arial" w:hAnsi="Arial" w:cs="Arial" w:hint="eastAsia"/>
                <w:color w:val="000000"/>
                <w:sz w:val="20"/>
                <w:szCs w:val="20"/>
                <w:lang w:eastAsia="zh-HK"/>
              </w:rPr>
              <w:t xml:space="preserve">PHONAK </w:t>
            </w:r>
            <w:r>
              <w:rPr>
                <w:rFonts w:ascii="Arial" w:hAnsi="Arial" w:cs="Arial"/>
                <w:color w:val="000000"/>
                <w:sz w:val="20"/>
                <w:szCs w:val="20"/>
                <w:lang w:eastAsia="zh-HK"/>
              </w:rPr>
              <w:t>MARVEL</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0AAFDB8" w14:textId="77777777" w:rsidR="00A0020B" w:rsidRDefault="00BE3C30" w:rsidP="00A0020B">
            <w:pPr>
              <w:rPr>
                <w:rFonts w:ascii="Arial" w:hAnsi="Arial" w:cs="Arial"/>
                <w:color w:val="000000"/>
                <w:sz w:val="20"/>
                <w:szCs w:val="20"/>
              </w:rPr>
            </w:pPr>
            <w:r>
              <w:rPr>
                <w:rFonts w:ascii="Arial" w:hAnsi="Arial" w:cs="Arial" w:hint="eastAsia"/>
                <w:color w:val="000000"/>
                <w:sz w:val="20"/>
                <w:szCs w:val="20"/>
                <w:lang w:eastAsia="zh-HK"/>
              </w:rPr>
              <w:t xml:space="preserve">PHONAK </w:t>
            </w:r>
            <w:r>
              <w:rPr>
                <w:rFonts w:ascii="Arial" w:hAnsi="Arial" w:cs="Arial"/>
                <w:color w:val="000000"/>
                <w:sz w:val="20"/>
                <w:szCs w:val="20"/>
                <w:lang w:eastAsia="zh-HK"/>
              </w:rPr>
              <w:t>MARVEL</w:t>
            </w:r>
          </w:p>
        </w:tc>
      </w:tr>
      <w:tr w:rsidR="007560E5" w:rsidRPr="007666D3" w14:paraId="0438337D" w14:textId="77777777" w:rsidTr="007560E5">
        <w:trPr>
          <w:trHeight w:val="20"/>
        </w:trPr>
        <w:tc>
          <w:tcPr>
            <w:tcW w:w="1134" w:type="dxa"/>
            <w:tcBorders>
              <w:top w:val="single" w:sz="6" w:space="0" w:color="CCCCCC"/>
              <w:left w:val="single" w:sz="6" w:space="0" w:color="CCCCCC"/>
              <w:bottom w:val="single" w:sz="6" w:space="0" w:color="CCCCCC"/>
              <w:right w:val="single" w:sz="6" w:space="0" w:color="CCCCCC"/>
            </w:tcBorders>
          </w:tcPr>
          <w:p w14:paraId="07B83F05" w14:textId="77777777" w:rsidR="007560E5" w:rsidRDefault="0008796B" w:rsidP="00A0020B">
            <w:pPr>
              <w:rPr>
                <w:rFonts w:ascii="Arial" w:hAnsi="Arial" w:cs="Arial"/>
                <w:sz w:val="20"/>
                <w:szCs w:val="20"/>
                <w:lang w:eastAsia="zh-HK"/>
              </w:rPr>
            </w:pPr>
            <w:r>
              <w:rPr>
                <w:rFonts w:ascii="Arial" w:hAnsi="Arial" w:cs="Arial"/>
                <w:sz w:val="20"/>
                <w:szCs w:val="20"/>
                <w:lang w:eastAsia="zh-HK"/>
              </w:rPr>
              <w:t>B</w:t>
            </w:r>
            <w:r>
              <w:rPr>
                <w:rFonts w:ascii="Arial" w:hAnsi="Arial" w:cs="Arial" w:hint="eastAsia"/>
                <w:sz w:val="20"/>
                <w:szCs w:val="20"/>
                <w:lang w:eastAsia="zh-HK"/>
              </w:rPr>
              <w:t xml:space="preserve">anner </w:t>
            </w:r>
            <w:r>
              <w:rPr>
                <w:rFonts w:ascii="Arial" w:hAnsi="Arial" w:cs="Arial"/>
                <w:sz w:val="20"/>
                <w:szCs w:val="20"/>
                <w:lang w:eastAsia="zh-HK"/>
              </w:rPr>
              <w:t>1</w:t>
            </w: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2564C40" w14:textId="77777777" w:rsidR="007560E5" w:rsidRDefault="005A0E07" w:rsidP="00A0020B">
            <w:pPr>
              <w:rPr>
                <w:rFonts w:ascii="新細明體" w:eastAsia="新細明體" w:hAnsi="新細明體" w:cs="新細明體"/>
                <w:color w:val="000000"/>
                <w:sz w:val="20"/>
                <w:szCs w:val="20"/>
                <w:lang w:eastAsia="zh-HK"/>
              </w:rPr>
            </w:pPr>
            <w:r>
              <w:rPr>
                <w:rFonts w:ascii="新細明體" w:eastAsia="新細明體" w:hAnsi="新細明體" w:cs="新細明體" w:hint="eastAsia"/>
                <w:color w:val="000000"/>
                <w:sz w:val="20"/>
                <w:szCs w:val="20"/>
              </w:rPr>
              <w:t>一聽</w:t>
            </w:r>
            <w:r w:rsidRPr="007560E5">
              <w:rPr>
                <w:rFonts w:ascii="新細明體" w:eastAsia="新細明體" w:hAnsi="新細明體" w:cs="新細明體" w:hint="eastAsia"/>
                <w:color w:val="000000"/>
                <w:sz w:val="20"/>
                <w:szCs w:val="20"/>
              </w:rPr>
              <w:t>愛上</w:t>
            </w:r>
          </w:p>
          <w:p w14:paraId="03B81E40" w14:textId="77777777" w:rsidR="0008796B" w:rsidRDefault="0079631B" w:rsidP="00A0020B">
            <w:pPr>
              <w:rPr>
                <w:rFonts w:ascii="新細明體" w:eastAsia="新細明體" w:hAnsi="新細明體" w:cs="新細明體"/>
                <w:color w:val="000000"/>
                <w:sz w:val="20"/>
                <w:szCs w:val="20"/>
              </w:rPr>
            </w:pPr>
            <w:r>
              <w:rPr>
                <w:rFonts w:ascii="新細明體" w:eastAsia="新細明體" w:hAnsi="新細明體" w:cs="新細明體"/>
                <w:color w:val="000000"/>
                <w:sz w:val="20"/>
                <w:szCs w:val="20"/>
                <w:lang w:eastAsia="zh-HK"/>
              </w:rPr>
              <w:t xml:space="preserve">Phonak </w:t>
            </w:r>
            <w:r>
              <w:rPr>
                <w:rFonts w:ascii="新細明體" w:eastAsia="新細明體" w:hAnsi="新細明體" w:cs="新細明體" w:hint="eastAsia"/>
                <w:color w:val="000000"/>
                <w:sz w:val="20"/>
                <w:szCs w:val="20"/>
                <w:lang w:eastAsia="zh-HK"/>
              </w:rPr>
              <w:t>Marvel</w:t>
            </w:r>
            <w:r w:rsidR="0008796B" w:rsidRPr="0008796B">
              <w:rPr>
                <w:rFonts w:ascii="新細明體" w:eastAsia="新細明體" w:hAnsi="新細明體" w:cs="新細明體" w:hint="eastAsia"/>
                <w:color w:val="000000"/>
                <w:sz w:val="20"/>
                <w:szCs w:val="20"/>
              </w:rPr>
              <w:t>智能生活型助聽器</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96D3F69" w14:textId="77777777" w:rsidR="007560E5" w:rsidRDefault="005A0E07" w:rsidP="00A0020B">
            <w:pPr>
              <w:rPr>
                <w:rFonts w:ascii="Arial" w:hAnsi="Arial" w:cs="Arial"/>
                <w:color w:val="000000"/>
                <w:sz w:val="20"/>
                <w:szCs w:val="20"/>
              </w:rPr>
            </w:pPr>
            <w:r>
              <w:rPr>
                <w:rFonts w:ascii="Arial" w:hAnsi="Arial" w:cs="Arial"/>
                <w:color w:val="000000"/>
                <w:sz w:val="20"/>
                <w:szCs w:val="20"/>
              </w:rPr>
              <w:t>Love at first sound</w:t>
            </w:r>
          </w:p>
          <w:p w14:paraId="7F2687E4" w14:textId="77777777" w:rsidR="0008796B" w:rsidRDefault="0008796B" w:rsidP="0008796B">
            <w:pPr>
              <w:rPr>
                <w:rFonts w:ascii="Arial" w:hAnsi="Arial" w:cs="Arial"/>
                <w:color w:val="000000"/>
                <w:sz w:val="20"/>
                <w:szCs w:val="20"/>
              </w:rPr>
            </w:pPr>
            <w:r>
              <w:rPr>
                <w:rFonts w:ascii="Arial" w:hAnsi="Arial" w:cs="Arial"/>
                <w:color w:val="000000"/>
                <w:sz w:val="20"/>
                <w:szCs w:val="20"/>
              </w:rPr>
              <w:t>A multifunctional hearing aid</w:t>
            </w:r>
            <w:r w:rsidR="0079631B">
              <w:rPr>
                <w:rFonts w:ascii="Arial" w:hAnsi="Arial" w:cs="Arial"/>
                <w:color w:val="000000"/>
                <w:sz w:val="20"/>
                <w:szCs w:val="20"/>
              </w:rPr>
              <w:t xml:space="preserve"> – Phonak Marvel</w:t>
            </w:r>
          </w:p>
        </w:tc>
      </w:tr>
      <w:tr w:rsidR="0008796B" w:rsidRPr="007666D3" w14:paraId="5D852D08" w14:textId="77777777" w:rsidTr="007560E5">
        <w:trPr>
          <w:trHeight w:val="20"/>
        </w:trPr>
        <w:tc>
          <w:tcPr>
            <w:tcW w:w="1134" w:type="dxa"/>
            <w:tcBorders>
              <w:top w:val="single" w:sz="6" w:space="0" w:color="CCCCCC"/>
              <w:left w:val="single" w:sz="6" w:space="0" w:color="CCCCCC"/>
              <w:bottom w:val="single" w:sz="6" w:space="0" w:color="CCCCCC"/>
              <w:right w:val="single" w:sz="6" w:space="0" w:color="CCCCCC"/>
            </w:tcBorders>
          </w:tcPr>
          <w:p w14:paraId="7B1BE70C" w14:textId="77777777" w:rsidR="0008796B" w:rsidRDefault="0008796B" w:rsidP="0008796B">
            <w:pPr>
              <w:rPr>
                <w:rFonts w:ascii="Arial" w:hAnsi="Arial" w:cs="Arial"/>
                <w:sz w:val="20"/>
                <w:szCs w:val="20"/>
              </w:rPr>
            </w:pPr>
            <w:r>
              <w:rPr>
                <w:rFonts w:ascii="Arial" w:hAnsi="Arial" w:cs="Arial"/>
                <w:sz w:val="20"/>
                <w:szCs w:val="20"/>
                <w:lang w:eastAsia="zh-HK"/>
              </w:rPr>
              <w:t>B</w:t>
            </w:r>
            <w:r>
              <w:rPr>
                <w:rFonts w:ascii="Arial" w:hAnsi="Arial" w:cs="Arial" w:hint="eastAsia"/>
                <w:sz w:val="20"/>
                <w:szCs w:val="20"/>
                <w:lang w:eastAsia="zh-HK"/>
              </w:rPr>
              <w:t xml:space="preserve">anner </w:t>
            </w:r>
            <w:r>
              <w:rPr>
                <w:rFonts w:ascii="Arial" w:hAnsi="Arial" w:cs="Arial"/>
                <w:sz w:val="20"/>
                <w:szCs w:val="20"/>
                <w:lang w:eastAsia="zh-HK"/>
              </w:rPr>
              <w:t>2</w:t>
            </w: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87BB0BD" w14:textId="77777777" w:rsidR="0008796B" w:rsidRDefault="00415E72" w:rsidP="00A0020B">
            <w:pPr>
              <w:rPr>
                <w:rFonts w:ascii="新細明體" w:eastAsia="新細明體" w:hAnsi="新細明體" w:cs="新細明體"/>
                <w:color w:val="000000"/>
                <w:sz w:val="20"/>
                <w:szCs w:val="20"/>
              </w:rPr>
            </w:pPr>
            <w:r>
              <w:rPr>
                <w:rFonts w:ascii="新細明體" w:eastAsia="新細明體" w:hAnsi="新細明體" w:cs="新細明體" w:hint="eastAsia"/>
                <w:sz w:val="20"/>
                <w:szCs w:val="20"/>
              </w:rPr>
              <w:t>「就像使用一般無線耳機一樣」</w:t>
            </w:r>
            <w:r w:rsidR="0008796B" w:rsidRPr="0008796B">
              <w:rPr>
                <w:rFonts w:ascii="新細明體" w:eastAsia="新細明體" w:hAnsi="新細明體" w:cs="新細明體" w:hint="eastAsia"/>
                <w:color w:val="000000"/>
                <w:sz w:val="20"/>
                <w:szCs w:val="20"/>
              </w:rPr>
              <w:t>為您帶來前所未有的精彩聲音體驗。</w:t>
            </w:r>
          </w:p>
          <w:p w14:paraId="3C384CC1" w14:textId="77777777" w:rsidR="0008796B" w:rsidRDefault="0008796B" w:rsidP="00A0020B">
            <w:pPr>
              <w:rPr>
                <w:rFonts w:ascii="新細明體" w:eastAsia="新細明體" w:hAnsi="新細明體" w:cs="新細明體"/>
                <w:color w:val="000000"/>
                <w:sz w:val="20"/>
                <w:szCs w:val="20"/>
              </w:rPr>
            </w:pPr>
            <w:r w:rsidRPr="0008796B">
              <w:rPr>
                <w:rFonts w:ascii="新細明體" w:eastAsia="新細明體" w:hAnsi="新細明體" w:cs="新細明體" w:hint="eastAsia"/>
                <w:color w:val="000000"/>
                <w:sz w:val="20"/>
                <w:szCs w:val="20"/>
              </w:rPr>
              <w:t>無與倫比，無需隱藏！</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6E558F6" w14:textId="77777777" w:rsidR="002C0ED4" w:rsidRDefault="002C0ED4" w:rsidP="002C0ED4">
            <w:pPr>
              <w:rPr>
                <w:rFonts w:ascii="Arial" w:hAnsi="Arial" w:cs="Arial"/>
                <w:color w:val="000000"/>
                <w:sz w:val="20"/>
                <w:szCs w:val="20"/>
              </w:rPr>
            </w:pPr>
            <w:r>
              <w:rPr>
                <w:rFonts w:ascii="Arial" w:hAnsi="Arial" w:cs="Arial"/>
                <w:color w:val="000000"/>
                <w:sz w:val="20"/>
                <w:szCs w:val="20"/>
              </w:rPr>
              <w:t xml:space="preserve">"Look like regular wireless earbuds" </w:t>
            </w:r>
          </w:p>
          <w:p w14:paraId="3792AED5" w14:textId="77777777" w:rsidR="002C0ED4" w:rsidRDefault="0008796B" w:rsidP="002C0ED4">
            <w:pPr>
              <w:rPr>
                <w:rFonts w:ascii="Arial" w:hAnsi="Arial" w:cs="Arial"/>
                <w:color w:val="000000"/>
                <w:sz w:val="20"/>
                <w:szCs w:val="20"/>
              </w:rPr>
            </w:pPr>
            <w:r w:rsidRPr="0008796B">
              <w:rPr>
                <w:rFonts w:ascii="Arial" w:hAnsi="Arial" w:cs="Arial"/>
                <w:color w:val="000000"/>
                <w:sz w:val="20"/>
                <w:szCs w:val="20"/>
              </w:rPr>
              <w:t>Customized with style and clear, rich sound</w:t>
            </w:r>
            <w:r>
              <w:rPr>
                <w:rFonts w:ascii="Arial" w:hAnsi="Arial" w:cs="Arial"/>
                <w:color w:val="000000"/>
                <w:sz w:val="20"/>
                <w:szCs w:val="20"/>
              </w:rPr>
              <w:t>.</w:t>
            </w:r>
            <w:r w:rsidR="002C0ED4" w:rsidRPr="0008796B">
              <w:rPr>
                <w:rFonts w:ascii="Arial" w:hAnsi="Arial" w:cs="Arial"/>
                <w:color w:val="000000"/>
                <w:sz w:val="20"/>
                <w:szCs w:val="20"/>
              </w:rPr>
              <w:t xml:space="preserve"> </w:t>
            </w:r>
          </w:p>
          <w:p w14:paraId="1149F693" w14:textId="77777777" w:rsidR="0008796B" w:rsidRDefault="002C0ED4" w:rsidP="00A0020B">
            <w:pPr>
              <w:rPr>
                <w:rFonts w:ascii="Arial" w:hAnsi="Arial" w:cs="Arial"/>
                <w:color w:val="000000"/>
                <w:sz w:val="20"/>
                <w:szCs w:val="20"/>
              </w:rPr>
            </w:pPr>
            <w:r w:rsidRPr="0008796B">
              <w:rPr>
                <w:rFonts w:ascii="Arial" w:hAnsi="Arial" w:cs="Arial"/>
                <w:color w:val="000000"/>
                <w:sz w:val="20"/>
                <w:szCs w:val="20"/>
              </w:rPr>
              <w:t>Nothing to Hide</w:t>
            </w:r>
          </w:p>
        </w:tc>
      </w:tr>
      <w:tr w:rsidR="0008796B" w:rsidRPr="007666D3" w14:paraId="0A93B99F" w14:textId="77777777" w:rsidTr="007560E5">
        <w:trPr>
          <w:trHeight w:val="20"/>
        </w:trPr>
        <w:tc>
          <w:tcPr>
            <w:tcW w:w="1134" w:type="dxa"/>
            <w:tcBorders>
              <w:top w:val="single" w:sz="6" w:space="0" w:color="CCCCCC"/>
              <w:left w:val="single" w:sz="6" w:space="0" w:color="CCCCCC"/>
              <w:bottom w:val="single" w:sz="6" w:space="0" w:color="CCCCCC"/>
              <w:right w:val="single" w:sz="6" w:space="0" w:color="CCCCCC"/>
            </w:tcBorders>
          </w:tcPr>
          <w:p w14:paraId="591D7E9F" w14:textId="77777777" w:rsidR="0008796B" w:rsidRDefault="0008796B" w:rsidP="0008796B">
            <w:pPr>
              <w:rPr>
                <w:rFonts w:ascii="Arial" w:hAnsi="Arial" w:cs="Arial"/>
                <w:sz w:val="20"/>
                <w:szCs w:val="20"/>
              </w:rPr>
            </w:pPr>
            <w:r>
              <w:rPr>
                <w:rFonts w:ascii="Arial" w:hAnsi="Arial" w:cs="Arial"/>
                <w:sz w:val="20"/>
                <w:szCs w:val="20"/>
                <w:lang w:eastAsia="zh-HK"/>
              </w:rPr>
              <w:t>B</w:t>
            </w:r>
            <w:r>
              <w:rPr>
                <w:rFonts w:ascii="Arial" w:hAnsi="Arial" w:cs="Arial" w:hint="eastAsia"/>
                <w:sz w:val="20"/>
                <w:szCs w:val="20"/>
                <w:lang w:eastAsia="zh-HK"/>
              </w:rPr>
              <w:t xml:space="preserve">anner </w:t>
            </w:r>
            <w:r>
              <w:rPr>
                <w:rFonts w:ascii="Arial" w:hAnsi="Arial" w:cs="Arial"/>
                <w:sz w:val="20"/>
                <w:szCs w:val="20"/>
                <w:lang w:eastAsia="zh-HK"/>
              </w:rPr>
              <w:t>3</w:t>
            </w: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B8F771F" w14:textId="77777777" w:rsidR="00CF1F69" w:rsidRPr="00460979" w:rsidRDefault="00CF1F69" w:rsidP="00CF1F69">
            <w:pPr>
              <w:rPr>
                <w:rFonts w:ascii="Arial" w:hAnsi="Arial" w:cs="Arial"/>
                <w:sz w:val="20"/>
                <w:szCs w:val="20"/>
              </w:rPr>
            </w:pPr>
            <w:r w:rsidRPr="00460979">
              <w:rPr>
                <w:rFonts w:ascii="Arial" w:hAnsi="Arial" w:cs="Arial" w:hint="eastAsia"/>
                <w:sz w:val="20"/>
                <w:szCs w:val="20"/>
              </w:rPr>
              <w:t>「能帶給你超凡力量的助聽器」</w:t>
            </w:r>
            <w:r w:rsidRPr="00460979">
              <w:rPr>
                <w:rFonts w:ascii="Arial" w:hAnsi="Arial" w:cs="Arial" w:hint="eastAsia"/>
                <w:sz w:val="20"/>
                <w:szCs w:val="20"/>
              </w:rPr>
              <w:t xml:space="preserve"> </w:t>
            </w:r>
          </w:p>
          <w:p w14:paraId="29D9C68A" w14:textId="77777777" w:rsidR="0008796B" w:rsidRDefault="0008796B" w:rsidP="00A0020B">
            <w:pPr>
              <w:rPr>
                <w:rFonts w:ascii="新細明體" w:eastAsia="新細明體" w:hAnsi="新細明體" w:cs="新細明體"/>
                <w:color w:val="000000"/>
                <w:sz w:val="20"/>
                <w:szCs w:val="20"/>
              </w:rPr>
            </w:pPr>
            <w:r>
              <w:rPr>
                <w:rFonts w:ascii="新細明體" w:eastAsia="新細明體" w:hAnsi="新細明體" w:cs="新細明體" w:hint="eastAsia"/>
                <w:color w:val="000000"/>
                <w:sz w:val="20"/>
                <w:szCs w:val="20"/>
              </w:rPr>
              <w:t>一個強力、全面的聽力解決方案</w:t>
            </w:r>
          </w:p>
          <w:p w14:paraId="22A273A7" w14:textId="77777777" w:rsidR="0008796B" w:rsidRPr="0008796B" w:rsidRDefault="0008796B" w:rsidP="00CF1F69">
            <w:pPr>
              <w:rPr>
                <w:rFonts w:ascii="新細明體" w:eastAsia="新細明體" w:hAnsi="新細明體" w:cs="新細明體"/>
                <w:color w:val="000000"/>
                <w:sz w:val="20"/>
                <w:szCs w:val="20"/>
              </w:rPr>
            </w:pPr>
            <w:r w:rsidRPr="0008796B">
              <w:rPr>
                <w:rFonts w:ascii="新細明體" w:eastAsia="新細明體" w:hAnsi="新細明體" w:cs="新細明體" w:hint="eastAsia"/>
                <w:color w:val="000000"/>
                <w:sz w:val="20"/>
                <w:szCs w:val="20"/>
              </w:rPr>
              <w:t>讓您連接世界，嚴重聽障從此不是限制。</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D3B8723" w14:textId="77777777" w:rsidR="00CF1F69" w:rsidRPr="00460979" w:rsidRDefault="00CF1F69" w:rsidP="00CF1F69">
            <w:pPr>
              <w:rPr>
                <w:rFonts w:ascii="Arial" w:hAnsi="Arial" w:cs="Arial"/>
                <w:sz w:val="20"/>
                <w:szCs w:val="20"/>
              </w:rPr>
            </w:pPr>
            <w:r w:rsidRPr="00460979">
              <w:rPr>
                <w:rFonts w:ascii="Arial" w:hAnsi="Arial" w:cs="Arial" w:hint="eastAsia"/>
                <w:sz w:val="20"/>
                <w:szCs w:val="20"/>
              </w:rPr>
              <w:t>"A hearing aid that gives you superpowers"</w:t>
            </w:r>
          </w:p>
          <w:p w14:paraId="7FBC2FC3" w14:textId="77777777" w:rsidR="0008796B" w:rsidRDefault="0008796B" w:rsidP="00A0020B">
            <w:pPr>
              <w:rPr>
                <w:rFonts w:ascii="Arial" w:hAnsi="Arial" w:cs="Arial"/>
                <w:color w:val="000000"/>
                <w:sz w:val="20"/>
                <w:szCs w:val="20"/>
              </w:rPr>
            </w:pPr>
            <w:r w:rsidRPr="0008796B">
              <w:rPr>
                <w:rFonts w:ascii="Arial" w:hAnsi="Arial" w:cs="Arial"/>
                <w:color w:val="000000"/>
                <w:sz w:val="20"/>
                <w:szCs w:val="20"/>
              </w:rPr>
              <w:t>Power meets connectivity</w:t>
            </w:r>
          </w:p>
          <w:p w14:paraId="71815B2D" w14:textId="77777777" w:rsidR="0008796B" w:rsidRDefault="0008796B" w:rsidP="00A0020B">
            <w:pPr>
              <w:rPr>
                <w:rFonts w:ascii="Arial" w:hAnsi="Arial" w:cs="Arial"/>
                <w:color w:val="000000"/>
                <w:sz w:val="20"/>
                <w:szCs w:val="20"/>
              </w:rPr>
            </w:pPr>
            <w:r>
              <w:rPr>
                <w:rFonts w:ascii="Arial" w:hAnsi="Arial" w:cs="Arial"/>
                <w:color w:val="000000"/>
                <w:sz w:val="20"/>
                <w:szCs w:val="20"/>
              </w:rPr>
              <w:t>P</w:t>
            </w:r>
            <w:r w:rsidRPr="0008796B">
              <w:rPr>
                <w:rFonts w:ascii="Arial" w:hAnsi="Arial" w:cs="Arial"/>
                <w:color w:val="000000"/>
                <w:sz w:val="20"/>
                <w:szCs w:val="20"/>
              </w:rPr>
              <w:t>owerful, rich sound featuring hands-free calls, Bluetooth® st</w:t>
            </w:r>
            <w:r>
              <w:rPr>
                <w:rFonts w:ascii="Arial" w:hAnsi="Arial" w:cs="Arial"/>
                <w:color w:val="000000"/>
                <w:sz w:val="20"/>
                <w:szCs w:val="20"/>
              </w:rPr>
              <w:t>reaming and maximum reliability.</w:t>
            </w:r>
          </w:p>
        </w:tc>
      </w:tr>
      <w:tr w:rsidR="007560E5" w:rsidRPr="007666D3" w14:paraId="0AFF61DD" w14:textId="77777777" w:rsidTr="007560E5">
        <w:trPr>
          <w:trHeight w:val="20"/>
        </w:trPr>
        <w:tc>
          <w:tcPr>
            <w:tcW w:w="1134" w:type="dxa"/>
            <w:tcBorders>
              <w:top w:val="single" w:sz="6" w:space="0" w:color="CCCCCC"/>
              <w:left w:val="single" w:sz="6" w:space="0" w:color="CCCCCC"/>
              <w:bottom w:val="single" w:sz="6" w:space="0" w:color="CCCCCC"/>
              <w:right w:val="single" w:sz="6" w:space="0" w:color="CCCCCC"/>
            </w:tcBorders>
          </w:tcPr>
          <w:p w14:paraId="6044CE5E" w14:textId="77777777" w:rsidR="007560E5" w:rsidRDefault="007560E5" w:rsidP="00A0020B">
            <w:pPr>
              <w:rPr>
                <w:rFonts w:ascii="Arial" w:hAnsi="Arial" w:cs="Arial"/>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AADE289" w14:textId="77777777" w:rsidR="007560E5" w:rsidRDefault="005A0E07" w:rsidP="00A0020B">
            <w:pPr>
              <w:rPr>
                <w:rFonts w:ascii="新細明體" w:eastAsia="新細明體" w:hAnsi="新細明體" w:cs="新細明體"/>
                <w:color w:val="000000"/>
                <w:sz w:val="20"/>
                <w:szCs w:val="20"/>
              </w:rPr>
            </w:pPr>
            <w:r>
              <w:rPr>
                <w:rFonts w:ascii="新細明體" w:eastAsia="新細明體" w:hAnsi="新細明體" w:cs="新細明體" w:hint="eastAsia"/>
                <w:color w:val="000000"/>
                <w:sz w:val="20"/>
                <w:szCs w:val="20"/>
              </w:rPr>
              <w:t>品牌故事</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BD87B50" w14:textId="77777777" w:rsidR="007560E5" w:rsidRDefault="005A0E07" w:rsidP="00A0020B">
            <w:pPr>
              <w:rPr>
                <w:rFonts w:ascii="Arial" w:hAnsi="Arial" w:cs="Arial"/>
                <w:color w:val="000000"/>
                <w:sz w:val="20"/>
                <w:szCs w:val="20"/>
              </w:rPr>
            </w:pPr>
            <w:r>
              <w:rPr>
                <w:rFonts w:ascii="Arial" w:hAnsi="Arial" w:cs="Arial"/>
                <w:color w:val="000000"/>
                <w:sz w:val="20"/>
                <w:szCs w:val="20"/>
              </w:rPr>
              <w:t>Brand story</w:t>
            </w:r>
          </w:p>
        </w:tc>
      </w:tr>
      <w:tr w:rsidR="00A0020B" w:rsidRPr="007666D3" w14:paraId="4DFBFFCE" w14:textId="77777777" w:rsidTr="007560E5">
        <w:trPr>
          <w:trHeight w:val="20"/>
        </w:trPr>
        <w:tc>
          <w:tcPr>
            <w:tcW w:w="1134" w:type="dxa"/>
            <w:tcBorders>
              <w:top w:val="single" w:sz="6" w:space="0" w:color="CCCCCC"/>
              <w:left w:val="single" w:sz="6" w:space="0" w:color="CCCCCC"/>
              <w:bottom w:val="single" w:sz="6" w:space="0" w:color="CCCCCC"/>
              <w:right w:val="single" w:sz="6" w:space="0" w:color="CCCCCC"/>
            </w:tcBorders>
          </w:tcPr>
          <w:p w14:paraId="025A1ECD" w14:textId="77777777" w:rsidR="00A0020B" w:rsidRDefault="00A0020B" w:rsidP="00A0020B">
            <w:pPr>
              <w:rPr>
                <w:rFonts w:ascii="Arial" w:hAnsi="Arial" w:cs="Arial"/>
                <w:b/>
                <w:bCs/>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65C44D6" w14:textId="77777777" w:rsidR="00A0020B" w:rsidRDefault="00A0020B" w:rsidP="00A0020B">
            <w:pPr>
              <w:rPr>
                <w:rFonts w:ascii="Arial" w:hAnsi="Arial" w:cs="Arial"/>
                <w:color w:val="000000"/>
                <w:sz w:val="20"/>
                <w:szCs w:val="20"/>
              </w:rPr>
            </w:pPr>
            <w:r>
              <w:rPr>
                <w:rFonts w:ascii="Arial" w:hAnsi="Arial" w:cs="Arial"/>
                <w:color w:val="000000"/>
                <w:sz w:val="20"/>
                <w:szCs w:val="20"/>
              </w:rPr>
              <w:t>Phonak</w:t>
            </w:r>
            <w:r>
              <w:rPr>
                <w:rFonts w:ascii="新細明體" w:eastAsia="新細明體" w:hAnsi="新細明體" w:cs="新細明體" w:hint="eastAsia"/>
                <w:color w:val="000000"/>
                <w:sz w:val="20"/>
                <w:szCs w:val="20"/>
              </w:rPr>
              <w:t>擁有超過</w:t>
            </w:r>
            <w:r>
              <w:rPr>
                <w:rFonts w:ascii="Arial" w:hAnsi="Arial" w:cs="Arial"/>
                <w:color w:val="000000"/>
                <w:sz w:val="20"/>
                <w:szCs w:val="20"/>
              </w:rPr>
              <w:t>70</w:t>
            </w:r>
            <w:r>
              <w:rPr>
                <w:rFonts w:ascii="新細明體" w:eastAsia="新細明體" w:hAnsi="新細明體" w:cs="新細明體" w:hint="eastAsia"/>
                <w:color w:val="000000"/>
                <w:sz w:val="20"/>
                <w:szCs w:val="20"/>
              </w:rPr>
              <w:t>年發展歷程，是專門從事高科技助聽器和</w:t>
            </w:r>
            <w:r>
              <w:rPr>
                <w:rFonts w:ascii="Arial" w:hAnsi="Arial" w:cs="Arial"/>
                <w:color w:val="000000"/>
                <w:sz w:val="20"/>
                <w:szCs w:val="20"/>
              </w:rPr>
              <w:t>FM</w:t>
            </w:r>
            <w:r>
              <w:rPr>
                <w:rFonts w:ascii="新細明體" w:eastAsia="新細明體" w:hAnsi="新細明體" w:cs="新細明體" w:hint="eastAsia"/>
                <w:color w:val="000000"/>
                <w:sz w:val="20"/>
                <w:szCs w:val="20"/>
              </w:rPr>
              <w:t>無線</w:t>
            </w:r>
            <w:r w:rsidR="007560E5" w:rsidRPr="007560E5">
              <w:rPr>
                <w:rFonts w:ascii="新細明體" w:eastAsia="新細明體" w:hAnsi="新細明體" w:cs="新細明體" w:hint="eastAsia"/>
                <w:color w:val="000000"/>
                <w:sz w:val="20"/>
                <w:szCs w:val="20"/>
              </w:rPr>
              <w:t>傳訊</w:t>
            </w:r>
            <w:r>
              <w:rPr>
                <w:rFonts w:ascii="新細明體" w:eastAsia="新細明體" w:hAnsi="新細明體" w:cs="新細明體" w:hint="eastAsia"/>
                <w:color w:val="000000"/>
                <w:sz w:val="20"/>
                <w:szCs w:val="20"/>
              </w:rPr>
              <w:t>助聽產品研究、開發、生產與銷售的頂尖企業，是全球聽力行業的科技領導者。</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CC99F96" w14:textId="77777777" w:rsidR="00A0020B" w:rsidRDefault="00A0020B" w:rsidP="00A0020B">
            <w:pPr>
              <w:rPr>
                <w:rFonts w:ascii="Arial" w:hAnsi="Arial" w:cs="Arial"/>
                <w:color w:val="000000"/>
                <w:sz w:val="20"/>
                <w:szCs w:val="20"/>
              </w:rPr>
            </w:pPr>
            <w:r>
              <w:rPr>
                <w:rFonts w:ascii="Arial" w:hAnsi="Arial" w:cs="Arial"/>
                <w:color w:val="000000"/>
                <w:sz w:val="20"/>
                <w:szCs w:val="20"/>
              </w:rPr>
              <w:t>For over 70 years, PHONAK the Swiss hearing aid manufacturer has been setting new standards in the development of state-of-the-art, innovative hearing aids to match every budget, age, lifestyle, and type of hearing loss.</w:t>
            </w:r>
          </w:p>
        </w:tc>
      </w:tr>
      <w:tr w:rsidR="007560E5" w:rsidRPr="007666D3" w14:paraId="245E6461" w14:textId="77777777" w:rsidTr="007560E5">
        <w:trPr>
          <w:trHeight w:val="20"/>
        </w:trPr>
        <w:tc>
          <w:tcPr>
            <w:tcW w:w="1134" w:type="dxa"/>
            <w:tcBorders>
              <w:top w:val="single" w:sz="6" w:space="0" w:color="CCCCCC"/>
              <w:left w:val="single" w:sz="6" w:space="0" w:color="CCCCCC"/>
              <w:bottom w:val="single" w:sz="6" w:space="0" w:color="CCCCCC"/>
              <w:right w:val="single" w:sz="6" w:space="0" w:color="CCCCCC"/>
            </w:tcBorders>
          </w:tcPr>
          <w:p w14:paraId="57915228" w14:textId="77777777" w:rsidR="007560E5" w:rsidRDefault="007560E5" w:rsidP="00A0020B">
            <w:pPr>
              <w:rPr>
                <w:rFonts w:ascii="Arial" w:hAnsi="Arial" w:cs="Arial"/>
                <w:b/>
                <w:bCs/>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FBE4D5" w:themeFill="accent2" w:themeFillTint="33"/>
            <w:tcMar>
              <w:top w:w="30" w:type="dxa"/>
              <w:left w:w="45" w:type="dxa"/>
              <w:bottom w:w="30" w:type="dxa"/>
              <w:right w:w="45" w:type="dxa"/>
            </w:tcMar>
          </w:tcPr>
          <w:p w14:paraId="7D09BDF1" w14:textId="77777777" w:rsidR="007560E5" w:rsidRDefault="007560E5" w:rsidP="00A0020B">
            <w:pPr>
              <w:rPr>
                <w:rFonts w:ascii="Arial" w:hAnsi="Arial" w:cs="Arial"/>
                <w:color w:val="000000"/>
                <w:sz w:val="20"/>
                <w:szCs w:val="20"/>
                <w:lang w:eastAsia="zh-HK"/>
              </w:rPr>
            </w:pPr>
            <w:r>
              <w:rPr>
                <w:rFonts w:ascii="Arial" w:hAnsi="Arial" w:cs="Arial" w:hint="eastAsia"/>
                <w:color w:val="000000"/>
                <w:sz w:val="20"/>
                <w:szCs w:val="20"/>
                <w:lang w:eastAsia="zh-HK"/>
              </w:rPr>
              <w:t>Marvel</w:t>
            </w:r>
          </w:p>
        </w:tc>
        <w:tc>
          <w:tcPr>
            <w:tcW w:w="5266" w:type="dxa"/>
            <w:tcBorders>
              <w:top w:val="single" w:sz="6" w:space="0" w:color="CCCCCC"/>
              <w:left w:val="single" w:sz="6" w:space="0" w:color="CCCCCC"/>
              <w:bottom w:val="single" w:sz="6" w:space="0" w:color="CCCCCC"/>
              <w:right w:val="single" w:sz="6" w:space="0" w:color="CCCCCC"/>
            </w:tcBorders>
            <w:shd w:val="clear" w:color="auto" w:fill="FBE4D5" w:themeFill="accent2" w:themeFillTint="33"/>
            <w:tcMar>
              <w:top w:w="30" w:type="dxa"/>
              <w:left w:w="45" w:type="dxa"/>
              <w:bottom w:w="30" w:type="dxa"/>
              <w:right w:w="45" w:type="dxa"/>
            </w:tcMar>
          </w:tcPr>
          <w:p w14:paraId="79C8B897" w14:textId="77777777" w:rsidR="007560E5" w:rsidRDefault="007560E5" w:rsidP="00A0020B">
            <w:pPr>
              <w:rPr>
                <w:rFonts w:ascii="Arial" w:hAnsi="Arial" w:cs="Arial"/>
                <w:color w:val="000000"/>
                <w:sz w:val="20"/>
                <w:szCs w:val="20"/>
              </w:rPr>
            </w:pPr>
          </w:p>
        </w:tc>
      </w:tr>
      <w:tr w:rsidR="00A0020B" w:rsidRPr="007666D3" w14:paraId="436E4B4E" w14:textId="77777777" w:rsidTr="007560E5">
        <w:trPr>
          <w:trHeight w:val="20"/>
        </w:trPr>
        <w:tc>
          <w:tcPr>
            <w:tcW w:w="1134" w:type="dxa"/>
            <w:tcBorders>
              <w:top w:val="single" w:sz="6" w:space="0" w:color="CCCCCC"/>
              <w:left w:val="single" w:sz="6" w:space="0" w:color="CCCCCC"/>
              <w:bottom w:val="single" w:sz="6" w:space="0" w:color="CCCCCC"/>
              <w:right w:val="single" w:sz="6" w:space="0" w:color="CCCCCC"/>
            </w:tcBorders>
          </w:tcPr>
          <w:p w14:paraId="543DA9E4" w14:textId="77777777" w:rsidR="00A0020B" w:rsidRDefault="00BE3C30" w:rsidP="00A0020B">
            <w:pPr>
              <w:rPr>
                <w:rFonts w:ascii="Arial" w:hAnsi="Arial" w:cs="Arial"/>
                <w:color w:val="000000"/>
                <w:sz w:val="20"/>
                <w:szCs w:val="20"/>
                <w:lang w:eastAsia="zh-HK"/>
              </w:rPr>
            </w:pPr>
            <w:r>
              <w:rPr>
                <w:rFonts w:ascii="Arial" w:hAnsi="Arial" w:cs="Arial" w:hint="eastAsia"/>
                <w:color w:val="000000"/>
                <w:sz w:val="20"/>
                <w:szCs w:val="20"/>
                <w:lang w:eastAsia="zh-HK"/>
              </w:rPr>
              <w:t>1</w:t>
            </w: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CAB62B3" w14:textId="77777777" w:rsidR="00A0020B" w:rsidRDefault="00A0020B" w:rsidP="0008796B">
            <w:pPr>
              <w:rPr>
                <w:rFonts w:ascii="Arial" w:hAnsi="Arial" w:cs="Arial"/>
                <w:color w:val="000000"/>
                <w:sz w:val="20"/>
                <w:szCs w:val="20"/>
              </w:rPr>
            </w:pPr>
            <w:r>
              <w:rPr>
                <w:rFonts w:ascii="Arial" w:hAnsi="Arial" w:cs="Arial"/>
                <w:color w:val="000000"/>
                <w:sz w:val="20"/>
                <w:szCs w:val="20"/>
              </w:rPr>
              <w:t>Virto™ Marvel</w:t>
            </w:r>
            <w:r>
              <w:rPr>
                <w:rFonts w:ascii="新細明體" w:eastAsia="新細明體" w:hAnsi="新細明體" w:cs="新細明體" w:hint="eastAsia"/>
                <w:color w:val="000000"/>
                <w:sz w:val="20"/>
                <w:szCs w:val="20"/>
              </w:rPr>
              <w:t>耳內式</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5F642D2" w14:textId="77777777" w:rsidR="00A0020B" w:rsidRDefault="00A0020B" w:rsidP="0008796B">
            <w:pPr>
              <w:rPr>
                <w:rFonts w:ascii="Arial" w:hAnsi="Arial" w:cs="Arial"/>
                <w:color w:val="000000"/>
                <w:sz w:val="20"/>
                <w:szCs w:val="20"/>
              </w:rPr>
            </w:pPr>
            <w:r>
              <w:rPr>
                <w:rFonts w:ascii="Arial" w:hAnsi="Arial" w:cs="Arial"/>
                <w:color w:val="000000"/>
                <w:sz w:val="20"/>
                <w:szCs w:val="20"/>
              </w:rPr>
              <w:t>Virto™ Marvel (</w:t>
            </w:r>
            <w:r w:rsidR="00D526B1">
              <w:rPr>
                <w:rFonts w:ascii="Arial" w:hAnsi="Arial" w:cs="Arial"/>
                <w:color w:val="000000"/>
                <w:sz w:val="20"/>
                <w:szCs w:val="20"/>
              </w:rPr>
              <w:t>I</w:t>
            </w:r>
            <w:r>
              <w:rPr>
                <w:rFonts w:ascii="Arial" w:hAnsi="Arial" w:cs="Arial"/>
                <w:color w:val="000000"/>
                <w:sz w:val="20"/>
                <w:szCs w:val="20"/>
              </w:rPr>
              <w:t>n-the-ear)</w:t>
            </w:r>
          </w:p>
        </w:tc>
      </w:tr>
      <w:tr w:rsidR="00A0020B" w:rsidRPr="007666D3" w14:paraId="71BE3B52" w14:textId="77777777" w:rsidTr="007560E5">
        <w:trPr>
          <w:trHeight w:val="20"/>
        </w:trPr>
        <w:tc>
          <w:tcPr>
            <w:tcW w:w="1134" w:type="dxa"/>
            <w:tcBorders>
              <w:top w:val="single" w:sz="6" w:space="0" w:color="CCCCCC"/>
              <w:left w:val="single" w:sz="6" w:space="0" w:color="CCCCCC"/>
              <w:bottom w:val="single" w:sz="6" w:space="0" w:color="CCCCCC"/>
              <w:right w:val="single" w:sz="6" w:space="0" w:color="CCCCCC"/>
            </w:tcBorders>
          </w:tcPr>
          <w:p w14:paraId="794BC114" w14:textId="77777777" w:rsidR="00A0020B" w:rsidRDefault="00A0020B" w:rsidP="00A0020B">
            <w:pPr>
              <w:rPr>
                <w:rFonts w:ascii="Arial" w:hAnsi="Arial" w:cs="Arial"/>
                <w:b/>
                <w:bCs/>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A3B22FC" w14:textId="77777777" w:rsidR="00A0020B" w:rsidRDefault="00A0020B" w:rsidP="00A0020B">
            <w:pPr>
              <w:rPr>
                <w:rFonts w:ascii="Arial" w:hAnsi="Arial" w:cs="Arial"/>
                <w:color w:val="000000"/>
                <w:sz w:val="20"/>
                <w:szCs w:val="20"/>
              </w:rPr>
            </w:pPr>
            <w:r>
              <w:rPr>
                <w:rFonts w:ascii="微軟正黑體" w:eastAsia="微軟正黑體" w:hAnsi="微軟正黑體" w:cs="微軟正黑體" w:hint="eastAsia"/>
                <w:color w:val="000000"/>
                <w:sz w:val="20"/>
                <w:szCs w:val="20"/>
              </w:rPr>
              <w:t>全球首款支援無線直連的</w:t>
            </w:r>
            <w:r w:rsidR="007560E5" w:rsidRPr="007560E5">
              <w:rPr>
                <w:rFonts w:ascii="微軟正黑體" w:eastAsia="微軟正黑體" w:hAnsi="微軟正黑體" w:cs="微軟正黑體" w:hint="eastAsia"/>
                <w:color w:val="980000"/>
                <w:sz w:val="20"/>
                <w:szCs w:val="20"/>
              </w:rPr>
              <w:t>耳內式</w:t>
            </w:r>
            <w:r>
              <w:rPr>
                <w:rFonts w:ascii="微軟正黑體" w:eastAsia="微軟正黑體" w:hAnsi="微軟正黑體" w:cs="微軟正黑體" w:hint="eastAsia"/>
                <w:color w:val="000000"/>
                <w:sz w:val="20"/>
                <w:szCs w:val="20"/>
              </w:rPr>
              <w:t>助聽器，包括藍牙及串流等功能</w:t>
            </w:r>
            <w:r>
              <w:rPr>
                <w:rFonts w:ascii="新細明體" w:eastAsia="新細明體" w:hAnsi="新細明體" w:cs="新細明體" w:hint="eastAsia"/>
                <w:color w:val="000000"/>
                <w:sz w:val="20"/>
                <w:szCs w:val="20"/>
              </w:rPr>
              <w:t>。</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9BA0E29" w14:textId="77777777" w:rsidR="00A0020B" w:rsidRDefault="00A0020B" w:rsidP="00A0020B">
            <w:pPr>
              <w:rPr>
                <w:rFonts w:ascii="Arial" w:hAnsi="Arial" w:cs="Arial"/>
                <w:color w:val="000000"/>
                <w:sz w:val="20"/>
                <w:szCs w:val="20"/>
              </w:rPr>
            </w:pPr>
            <w:r>
              <w:rPr>
                <w:rFonts w:ascii="Arial" w:hAnsi="Arial" w:cs="Arial"/>
                <w:color w:val="000000"/>
                <w:sz w:val="20"/>
                <w:szCs w:val="20"/>
              </w:rPr>
              <w:t>World’s first customisable in-the-ear hearing aid, offering a wide range of functions, including streaming and hands-free call.</w:t>
            </w:r>
          </w:p>
        </w:tc>
      </w:tr>
      <w:tr w:rsidR="005A0E07" w:rsidRPr="007666D3" w14:paraId="5CA36EFC" w14:textId="77777777" w:rsidTr="007560E5">
        <w:trPr>
          <w:trHeight w:val="20"/>
        </w:trPr>
        <w:tc>
          <w:tcPr>
            <w:tcW w:w="1134" w:type="dxa"/>
            <w:tcBorders>
              <w:top w:val="single" w:sz="6" w:space="0" w:color="CCCCCC"/>
              <w:left w:val="single" w:sz="6" w:space="0" w:color="CCCCCC"/>
              <w:bottom w:val="single" w:sz="6" w:space="0" w:color="CCCCCC"/>
              <w:right w:val="single" w:sz="6" w:space="0" w:color="CCCCCC"/>
            </w:tcBorders>
          </w:tcPr>
          <w:p w14:paraId="29F69F84" w14:textId="77777777" w:rsidR="005A0E07" w:rsidRDefault="00BE3C30" w:rsidP="005A0E07">
            <w:pPr>
              <w:rPr>
                <w:rFonts w:ascii="Arial" w:hAnsi="Arial" w:cs="Arial"/>
                <w:color w:val="000000"/>
                <w:sz w:val="20"/>
                <w:szCs w:val="20"/>
                <w:lang w:eastAsia="zh-HK"/>
              </w:rPr>
            </w:pPr>
            <w:r>
              <w:rPr>
                <w:rFonts w:ascii="Arial" w:hAnsi="Arial" w:cs="Arial" w:hint="eastAsia"/>
                <w:color w:val="000000"/>
                <w:sz w:val="20"/>
                <w:szCs w:val="20"/>
                <w:lang w:eastAsia="zh-HK"/>
              </w:rPr>
              <w:t>2</w:t>
            </w: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55265FD" w14:textId="77777777" w:rsidR="005A0E07" w:rsidRDefault="005A0E07" w:rsidP="005A0E07">
            <w:pPr>
              <w:rPr>
                <w:rFonts w:ascii="Arial" w:hAnsi="Arial" w:cs="Arial"/>
                <w:color w:val="000000"/>
                <w:sz w:val="20"/>
                <w:szCs w:val="20"/>
              </w:rPr>
            </w:pPr>
            <w:r>
              <w:rPr>
                <w:rFonts w:ascii="Arial" w:hAnsi="Arial" w:cs="Arial"/>
                <w:color w:val="000000"/>
                <w:sz w:val="20"/>
                <w:szCs w:val="20"/>
              </w:rPr>
              <w:t>Naída™ Marvel</w:t>
            </w:r>
          </w:p>
          <w:p w14:paraId="751F8F59" w14:textId="77777777" w:rsidR="005A0E07" w:rsidRDefault="005A0E07" w:rsidP="005A0E07">
            <w:pPr>
              <w:rPr>
                <w:rFonts w:ascii="Arial" w:hAnsi="Arial" w:cs="Arial"/>
                <w:color w:val="000000"/>
                <w:sz w:val="20"/>
                <w:szCs w:val="20"/>
              </w:rPr>
            </w:pPr>
            <w:r>
              <w:rPr>
                <w:rFonts w:ascii="新細明體" w:eastAsia="新細明體" w:hAnsi="新細明體" w:cs="新細明體" w:hint="eastAsia"/>
                <w:color w:val="000000"/>
                <w:sz w:val="20"/>
                <w:szCs w:val="20"/>
              </w:rPr>
              <w:t>強力型</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6CB2DA9" w14:textId="77777777" w:rsidR="005A0E07" w:rsidRDefault="005A0E07" w:rsidP="005A0E07">
            <w:pPr>
              <w:rPr>
                <w:rFonts w:ascii="微軟正黑體" w:eastAsia="微軟正黑體" w:hAnsi="微軟正黑體" w:cs="微軟正黑體"/>
                <w:color w:val="000000"/>
                <w:sz w:val="20"/>
                <w:szCs w:val="20"/>
              </w:rPr>
            </w:pPr>
            <w:r>
              <w:rPr>
                <w:rFonts w:ascii="Arial" w:hAnsi="Arial" w:cs="Arial"/>
                <w:color w:val="000000"/>
                <w:sz w:val="20"/>
                <w:szCs w:val="20"/>
              </w:rPr>
              <w:t>Phonak Naída™ Marvel</w:t>
            </w:r>
          </w:p>
          <w:p w14:paraId="4BA38EA0" w14:textId="77777777" w:rsidR="005A0E07" w:rsidRDefault="005A0E07" w:rsidP="005A0E07">
            <w:pPr>
              <w:rPr>
                <w:rFonts w:ascii="Arial" w:hAnsi="Arial" w:cs="Arial"/>
                <w:color w:val="000000"/>
                <w:sz w:val="20"/>
                <w:szCs w:val="20"/>
              </w:rPr>
            </w:pPr>
            <w:r>
              <w:rPr>
                <w:rFonts w:ascii="Arial" w:hAnsi="Arial" w:cs="Arial"/>
                <w:color w:val="000000"/>
                <w:sz w:val="20"/>
                <w:szCs w:val="20"/>
              </w:rPr>
              <w:t>Powerful</w:t>
            </w:r>
          </w:p>
        </w:tc>
      </w:tr>
      <w:tr w:rsidR="005A0E07" w:rsidRPr="007666D3" w14:paraId="1FD89026" w14:textId="77777777" w:rsidTr="007560E5">
        <w:trPr>
          <w:trHeight w:val="20"/>
        </w:trPr>
        <w:tc>
          <w:tcPr>
            <w:tcW w:w="1134" w:type="dxa"/>
            <w:tcBorders>
              <w:top w:val="single" w:sz="6" w:space="0" w:color="CCCCCC"/>
              <w:left w:val="single" w:sz="6" w:space="0" w:color="CCCCCC"/>
              <w:bottom w:val="single" w:sz="6" w:space="0" w:color="CCCCCC"/>
              <w:right w:val="single" w:sz="6" w:space="0" w:color="CCCCCC"/>
            </w:tcBorders>
          </w:tcPr>
          <w:p w14:paraId="04E591BE" w14:textId="77777777" w:rsidR="005A0E07" w:rsidRDefault="005A0E07" w:rsidP="005A0E07">
            <w:pPr>
              <w:rPr>
                <w:rFonts w:ascii="Arial" w:hAnsi="Arial" w:cs="Arial"/>
                <w:b/>
                <w:bCs/>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614D17B" w14:textId="77777777" w:rsidR="005A0E07" w:rsidRDefault="005A0E07" w:rsidP="005A0E07">
            <w:pPr>
              <w:rPr>
                <w:rFonts w:ascii="Arial" w:hAnsi="Arial" w:cs="Arial"/>
                <w:color w:val="000000"/>
                <w:sz w:val="20"/>
                <w:szCs w:val="20"/>
              </w:rPr>
            </w:pPr>
            <w:r>
              <w:rPr>
                <w:rFonts w:ascii="Arial" w:hAnsi="Arial" w:cs="Arial"/>
                <w:color w:val="000000"/>
                <w:sz w:val="20"/>
                <w:szCs w:val="20"/>
              </w:rPr>
              <w:t>Naída</w:t>
            </w:r>
            <w:r>
              <w:rPr>
                <w:rFonts w:ascii="新細明體" w:eastAsia="新細明體" w:hAnsi="新細明體" w:cs="新細明體" w:hint="eastAsia"/>
                <w:color w:val="000000"/>
                <w:sz w:val="20"/>
                <w:szCs w:val="20"/>
              </w:rPr>
              <w:t>是最可靠、最強力的聽力解決方案，配合串流技術，給你清晰、立體的聽覺感受。</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7B54303" w14:textId="77777777" w:rsidR="005A0E07" w:rsidRDefault="005A0E07" w:rsidP="005A0E07">
            <w:pPr>
              <w:rPr>
                <w:rFonts w:ascii="Arial" w:hAnsi="Arial" w:cs="Arial"/>
                <w:color w:val="000000"/>
                <w:sz w:val="20"/>
                <w:szCs w:val="20"/>
              </w:rPr>
            </w:pPr>
            <w:r>
              <w:rPr>
                <w:rFonts w:ascii="Arial" w:hAnsi="Arial" w:cs="Arial"/>
                <w:color w:val="000000"/>
                <w:sz w:val="20"/>
                <w:szCs w:val="20"/>
              </w:rPr>
              <w:t>Unbeatable power with Marvel streaming technology makes the Naída a reliable option with clear, rich sound.</w:t>
            </w:r>
          </w:p>
        </w:tc>
      </w:tr>
      <w:tr w:rsidR="005A0E07" w:rsidRPr="007666D3" w14:paraId="3908CC97" w14:textId="77777777" w:rsidTr="007560E5">
        <w:trPr>
          <w:trHeight w:val="20"/>
        </w:trPr>
        <w:tc>
          <w:tcPr>
            <w:tcW w:w="1134" w:type="dxa"/>
            <w:tcBorders>
              <w:top w:val="single" w:sz="6" w:space="0" w:color="CCCCCC"/>
              <w:left w:val="single" w:sz="6" w:space="0" w:color="CCCCCC"/>
              <w:bottom w:val="single" w:sz="6" w:space="0" w:color="CCCCCC"/>
              <w:right w:val="single" w:sz="6" w:space="0" w:color="CCCCCC"/>
            </w:tcBorders>
          </w:tcPr>
          <w:p w14:paraId="521ED546" w14:textId="77777777" w:rsidR="005A0E07" w:rsidRDefault="005A0E07" w:rsidP="005A0E07">
            <w:pPr>
              <w:rPr>
                <w:rFonts w:ascii="Arial" w:hAnsi="Arial" w:cs="Arial"/>
                <w:b/>
                <w:bCs/>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FBE4D5" w:themeFill="accent2" w:themeFillTint="33"/>
            <w:tcMar>
              <w:top w:w="30" w:type="dxa"/>
              <w:left w:w="45" w:type="dxa"/>
              <w:bottom w:w="30" w:type="dxa"/>
              <w:right w:w="45" w:type="dxa"/>
            </w:tcMar>
          </w:tcPr>
          <w:p w14:paraId="03E8C59C" w14:textId="77777777" w:rsidR="005A0E07" w:rsidRDefault="005A0E07" w:rsidP="005A0E07">
            <w:pPr>
              <w:rPr>
                <w:rFonts w:ascii="Arial" w:hAnsi="Arial" w:cs="Arial"/>
                <w:color w:val="000000"/>
                <w:sz w:val="20"/>
                <w:szCs w:val="20"/>
                <w:lang w:eastAsia="zh-HK"/>
              </w:rPr>
            </w:pPr>
            <w:r>
              <w:rPr>
                <w:rFonts w:ascii="Arial" w:hAnsi="Arial" w:cs="Arial" w:hint="eastAsia"/>
                <w:color w:val="000000"/>
                <w:sz w:val="20"/>
                <w:szCs w:val="20"/>
                <w:lang w:eastAsia="zh-HK"/>
              </w:rPr>
              <w:t>Belong</w:t>
            </w:r>
          </w:p>
        </w:tc>
        <w:tc>
          <w:tcPr>
            <w:tcW w:w="5266" w:type="dxa"/>
            <w:tcBorders>
              <w:top w:val="single" w:sz="6" w:space="0" w:color="CCCCCC"/>
              <w:left w:val="single" w:sz="6" w:space="0" w:color="CCCCCC"/>
              <w:bottom w:val="single" w:sz="6" w:space="0" w:color="CCCCCC"/>
              <w:right w:val="single" w:sz="6" w:space="0" w:color="CCCCCC"/>
            </w:tcBorders>
            <w:shd w:val="clear" w:color="auto" w:fill="FBE4D5" w:themeFill="accent2" w:themeFillTint="33"/>
            <w:tcMar>
              <w:top w:w="30" w:type="dxa"/>
              <w:left w:w="45" w:type="dxa"/>
              <w:bottom w:w="30" w:type="dxa"/>
              <w:right w:w="45" w:type="dxa"/>
            </w:tcMar>
          </w:tcPr>
          <w:p w14:paraId="13F1A9B9" w14:textId="77777777" w:rsidR="005A0E07" w:rsidRDefault="005A0E07" w:rsidP="005A0E07">
            <w:pPr>
              <w:rPr>
                <w:rFonts w:ascii="Arial" w:hAnsi="Arial" w:cs="Arial"/>
                <w:color w:val="000000"/>
                <w:sz w:val="20"/>
                <w:szCs w:val="20"/>
              </w:rPr>
            </w:pPr>
          </w:p>
        </w:tc>
      </w:tr>
      <w:tr w:rsidR="005A0E07" w:rsidRPr="007666D3" w14:paraId="1A7887C8" w14:textId="77777777" w:rsidTr="007560E5">
        <w:trPr>
          <w:trHeight w:val="20"/>
        </w:trPr>
        <w:tc>
          <w:tcPr>
            <w:tcW w:w="1134" w:type="dxa"/>
            <w:tcBorders>
              <w:top w:val="single" w:sz="6" w:space="0" w:color="CCCCCC"/>
              <w:left w:val="single" w:sz="6" w:space="0" w:color="CCCCCC"/>
              <w:bottom w:val="single" w:sz="6" w:space="0" w:color="CCCCCC"/>
              <w:right w:val="single" w:sz="6" w:space="0" w:color="CCCCCC"/>
            </w:tcBorders>
          </w:tcPr>
          <w:p w14:paraId="219D810B" w14:textId="77777777" w:rsidR="005A0E07" w:rsidRDefault="00BE3C30" w:rsidP="005A0E07">
            <w:pPr>
              <w:rPr>
                <w:rFonts w:ascii="Arial" w:hAnsi="Arial" w:cs="Arial"/>
                <w:sz w:val="20"/>
                <w:szCs w:val="20"/>
                <w:lang w:eastAsia="zh-HK"/>
              </w:rPr>
            </w:pPr>
            <w:r>
              <w:rPr>
                <w:rFonts w:ascii="Arial" w:hAnsi="Arial" w:cs="Arial" w:hint="eastAsia"/>
                <w:sz w:val="20"/>
                <w:szCs w:val="20"/>
                <w:lang w:eastAsia="zh-HK"/>
              </w:rPr>
              <w:t>3</w:t>
            </w: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26C41B6" w14:textId="77777777" w:rsidR="005A0E07" w:rsidRDefault="005A0E07" w:rsidP="005A0E07">
            <w:pPr>
              <w:rPr>
                <w:rFonts w:ascii="Arial" w:hAnsi="Arial" w:cs="Arial"/>
                <w:color w:val="000000"/>
                <w:sz w:val="20"/>
                <w:szCs w:val="20"/>
              </w:rPr>
            </w:pPr>
            <w:r>
              <w:rPr>
                <w:rFonts w:ascii="Arial" w:hAnsi="Arial" w:cs="Arial"/>
                <w:color w:val="000000"/>
                <w:sz w:val="20"/>
                <w:szCs w:val="20"/>
              </w:rPr>
              <w:t>CROS Belong</w:t>
            </w:r>
          </w:p>
          <w:p w14:paraId="7E21BE3A" w14:textId="77777777" w:rsidR="005A0E07" w:rsidRDefault="005A0E07" w:rsidP="005A0E07">
            <w:pPr>
              <w:rPr>
                <w:rFonts w:ascii="Arial" w:hAnsi="Arial" w:cs="Arial"/>
                <w:color w:val="000000"/>
                <w:sz w:val="20"/>
                <w:szCs w:val="20"/>
              </w:rPr>
            </w:pPr>
            <w:r>
              <w:rPr>
                <w:rFonts w:ascii="新細明體" w:eastAsia="新細明體" w:hAnsi="新細明體" w:cs="新細明體" w:hint="eastAsia"/>
                <w:color w:val="000000"/>
                <w:sz w:val="20"/>
                <w:szCs w:val="20"/>
              </w:rPr>
              <w:t>單側聽損使用</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F8BB27A" w14:textId="77777777" w:rsidR="005A0E07" w:rsidRDefault="005A0E07" w:rsidP="005A0E07">
            <w:pPr>
              <w:rPr>
                <w:rFonts w:ascii="Arial" w:hAnsi="Arial" w:cs="Arial"/>
                <w:color w:val="000000"/>
                <w:sz w:val="20"/>
                <w:szCs w:val="20"/>
              </w:rPr>
            </w:pPr>
            <w:r>
              <w:rPr>
                <w:rFonts w:ascii="Arial" w:hAnsi="Arial" w:cs="Arial"/>
                <w:color w:val="000000"/>
                <w:sz w:val="20"/>
                <w:szCs w:val="20"/>
              </w:rPr>
              <w:t xml:space="preserve">CROS Belong </w:t>
            </w:r>
          </w:p>
          <w:p w14:paraId="5D4AD274" w14:textId="77777777" w:rsidR="005A0E07" w:rsidRDefault="005A0E07" w:rsidP="005A0E07">
            <w:pPr>
              <w:rPr>
                <w:rFonts w:ascii="Arial" w:hAnsi="Arial" w:cs="Arial"/>
                <w:color w:val="000000"/>
                <w:sz w:val="20"/>
                <w:szCs w:val="20"/>
              </w:rPr>
            </w:pPr>
            <w:r>
              <w:rPr>
                <w:rFonts w:ascii="Arial" w:hAnsi="Arial" w:cs="Arial"/>
                <w:color w:val="000000"/>
                <w:sz w:val="20"/>
                <w:szCs w:val="20"/>
              </w:rPr>
              <w:t>Suitable for Single Sided Deafness</w:t>
            </w:r>
          </w:p>
        </w:tc>
      </w:tr>
      <w:tr w:rsidR="005A0E07" w:rsidRPr="007666D3" w14:paraId="1E95DE79" w14:textId="77777777" w:rsidTr="007560E5">
        <w:trPr>
          <w:trHeight w:val="20"/>
        </w:trPr>
        <w:tc>
          <w:tcPr>
            <w:tcW w:w="1134" w:type="dxa"/>
            <w:tcBorders>
              <w:top w:val="single" w:sz="6" w:space="0" w:color="CCCCCC"/>
              <w:left w:val="single" w:sz="6" w:space="0" w:color="CCCCCC"/>
              <w:bottom w:val="single" w:sz="6" w:space="0" w:color="CCCCCC"/>
              <w:right w:val="single" w:sz="6" w:space="0" w:color="CCCCCC"/>
            </w:tcBorders>
          </w:tcPr>
          <w:p w14:paraId="1CFDBCC1" w14:textId="77777777" w:rsidR="005A0E07" w:rsidRDefault="005A0E07" w:rsidP="005A0E07">
            <w:pPr>
              <w:rPr>
                <w:rFonts w:ascii="Arial" w:hAnsi="Arial" w:cs="Arial"/>
                <w:b/>
                <w:bCs/>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D3EFB53" w14:textId="742159EA" w:rsidR="005A0E07" w:rsidRDefault="005A0E07" w:rsidP="005A0E07">
            <w:pPr>
              <w:rPr>
                <w:rFonts w:ascii="Arial" w:hAnsi="Arial" w:cs="Arial"/>
                <w:color w:val="000000"/>
                <w:sz w:val="20"/>
                <w:szCs w:val="20"/>
              </w:rPr>
            </w:pPr>
            <w:r>
              <w:rPr>
                <w:rFonts w:ascii="新細明體" w:eastAsia="新細明體" w:hAnsi="新細明體" w:cs="新細明體" w:hint="eastAsia"/>
                <w:color w:val="000000"/>
                <w:sz w:val="20"/>
                <w:szCs w:val="20"/>
              </w:rPr>
              <w:t>為單側聽損人士而設的助聽器</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43C765F" w14:textId="3BDC55D8" w:rsidR="005A0E07" w:rsidRDefault="006B630B" w:rsidP="005A0E07">
            <w:pPr>
              <w:rPr>
                <w:rFonts w:ascii="Arial" w:hAnsi="Arial" w:cs="Arial"/>
                <w:color w:val="000000"/>
                <w:sz w:val="20"/>
                <w:szCs w:val="20"/>
              </w:rPr>
            </w:pPr>
            <w:r>
              <w:rPr>
                <w:rFonts w:ascii="Arial" w:hAnsi="Arial" w:cs="Arial"/>
                <w:color w:val="000000"/>
                <w:sz w:val="20"/>
                <w:szCs w:val="20"/>
              </w:rPr>
              <w:t>Hearing</w:t>
            </w:r>
            <w:r w:rsidR="005A0E07">
              <w:rPr>
                <w:rFonts w:ascii="Arial" w:hAnsi="Arial" w:cs="Arial"/>
                <w:color w:val="000000"/>
                <w:sz w:val="20"/>
                <w:szCs w:val="20"/>
              </w:rPr>
              <w:t xml:space="preserve"> device designed for single-sided deafness (SSD).</w:t>
            </w:r>
          </w:p>
        </w:tc>
      </w:tr>
    </w:tbl>
    <w:p w14:paraId="76849821" w14:textId="77777777" w:rsidR="00BE3C30" w:rsidRDefault="00BE3C30"/>
    <w:tbl>
      <w:tblPr>
        <w:tblW w:w="10369" w:type="dxa"/>
        <w:tblInd w:w="150" w:type="dxa"/>
        <w:tblCellMar>
          <w:left w:w="0" w:type="dxa"/>
          <w:right w:w="0" w:type="dxa"/>
        </w:tblCellMar>
        <w:tblLook w:val="04A0" w:firstRow="1" w:lastRow="0" w:firstColumn="1" w:lastColumn="0" w:noHBand="0" w:noVBand="1"/>
      </w:tblPr>
      <w:tblGrid>
        <w:gridCol w:w="1134"/>
        <w:gridCol w:w="3969"/>
        <w:gridCol w:w="5266"/>
      </w:tblGrid>
      <w:tr w:rsidR="00BE3C30" w:rsidRPr="00BE3C30" w14:paraId="166F5D8A" w14:textId="77777777" w:rsidTr="00BE3C30">
        <w:trPr>
          <w:trHeight w:val="20"/>
        </w:trPr>
        <w:tc>
          <w:tcPr>
            <w:tcW w:w="1134" w:type="dxa"/>
            <w:tcBorders>
              <w:top w:val="single" w:sz="6" w:space="0" w:color="CCCCCC"/>
              <w:left w:val="single" w:sz="6" w:space="0" w:color="CCCCCC"/>
              <w:bottom w:val="single" w:sz="6" w:space="0" w:color="CCCCCC"/>
              <w:right w:val="single" w:sz="6" w:space="0" w:color="CCCCCC"/>
            </w:tcBorders>
          </w:tcPr>
          <w:p w14:paraId="57CD1177" w14:textId="77777777" w:rsidR="00BE3C30" w:rsidRPr="00BE3C30" w:rsidRDefault="00BE3C30" w:rsidP="005A0E07">
            <w:pPr>
              <w:rPr>
                <w:rFonts w:ascii="Arial" w:hAnsi="Arial" w:cs="Arial"/>
                <w:b/>
                <w:bCs/>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FBE4D5" w:themeFill="accent2" w:themeFillTint="33"/>
            <w:tcMar>
              <w:top w:w="30" w:type="dxa"/>
              <w:left w:w="45" w:type="dxa"/>
              <w:bottom w:w="30" w:type="dxa"/>
              <w:right w:w="45" w:type="dxa"/>
            </w:tcMar>
          </w:tcPr>
          <w:p w14:paraId="7123D639" w14:textId="77777777" w:rsidR="00BE3C30" w:rsidRPr="00BE3C30" w:rsidRDefault="00BE3C30" w:rsidP="00BE3C30">
            <w:pPr>
              <w:rPr>
                <w:rFonts w:ascii="Arial" w:eastAsia="新細明體" w:hAnsi="Arial" w:cs="Arial"/>
                <w:color w:val="000000"/>
                <w:sz w:val="20"/>
                <w:szCs w:val="20"/>
              </w:rPr>
            </w:pPr>
            <w:r w:rsidRPr="00BE3C30">
              <w:rPr>
                <w:rFonts w:ascii="Arial" w:eastAsia="新細明體" w:hAnsi="Arial" w:cs="Arial"/>
                <w:color w:val="000000"/>
                <w:sz w:val="20"/>
                <w:szCs w:val="20"/>
              </w:rPr>
              <w:t>常見問題</w:t>
            </w:r>
            <w:r w:rsidRPr="00BE3C30">
              <w:rPr>
                <w:rFonts w:ascii="Arial" w:eastAsia="新細明體" w:hAnsi="Arial" w:cs="Arial"/>
                <w:color w:val="000000"/>
                <w:sz w:val="20"/>
                <w:szCs w:val="20"/>
              </w:rPr>
              <w:t xml:space="preserve"> -</w:t>
            </w:r>
            <w:r w:rsidRPr="00BE3C30">
              <w:rPr>
                <w:rFonts w:ascii="Arial" w:eastAsia="新細明體" w:hAnsi="Arial" w:cs="Arial"/>
                <w:color w:val="000000"/>
                <w:sz w:val="20"/>
                <w:szCs w:val="20"/>
              </w:rPr>
              <w:t>購買前的注意事項</w:t>
            </w:r>
            <w:r w:rsidRPr="00BE3C30">
              <w:rPr>
                <w:rFonts w:ascii="Arial" w:eastAsia="新細明體" w:hAnsi="Arial" w:cs="Arial"/>
                <w:color w:val="000000"/>
                <w:sz w:val="20"/>
                <w:szCs w:val="20"/>
              </w:rPr>
              <w:tab/>
            </w:r>
          </w:p>
        </w:tc>
        <w:tc>
          <w:tcPr>
            <w:tcW w:w="5266" w:type="dxa"/>
            <w:tcBorders>
              <w:top w:val="single" w:sz="6" w:space="0" w:color="CCCCCC"/>
              <w:left w:val="single" w:sz="6" w:space="0" w:color="CCCCCC"/>
              <w:bottom w:val="single" w:sz="6" w:space="0" w:color="CCCCCC"/>
              <w:right w:val="single" w:sz="6" w:space="0" w:color="CCCCCC"/>
            </w:tcBorders>
            <w:shd w:val="clear" w:color="auto" w:fill="FBE4D5" w:themeFill="accent2" w:themeFillTint="33"/>
            <w:tcMar>
              <w:top w:w="30" w:type="dxa"/>
              <w:left w:w="45" w:type="dxa"/>
              <w:bottom w:w="30" w:type="dxa"/>
              <w:right w:w="45" w:type="dxa"/>
            </w:tcMar>
          </w:tcPr>
          <w:p w14:paraId="06DE3A4D" w14:textId="77777777" w:rsidR="00BE3C30" w:rsidRPr="00BE3C30" w:rsidRDefault="00BE3C30" w:rsidP="005A0E07">
            <w:pPr>
              <w:rPr>
                <w:rFonts w:ascii="Arial" w:hAnsi="Arial" w:cs="Arial"/>
                <w:color w:val="000000"/>
                <w:sz w:val="20"/>
                <w:szCs w:val="20"/>
              </w:rPr>
            </w:pPr>
            <w:r w:rsidRPr="00BE3C30">
              <w:rPr>
                <w:rFonts w:ascii="Arial" w:eastAsia="新細明體" w:hAnsi="Arial" w:cs="Arial"/>
                <w:color w:val="000000"/>
                <w:sz w:val="20"/>
                <w:szCs w:val="20"/>
              </w:rPr>
              <w:t>FAQ - All you need to know before purchase</w:t>
            </w:r>
          </w:p>
        </w:tc>
      </w:tr>
      <w:tr w:rsidR="00BE3C30" w:rsidRPr="00BE3C30" w14:paraId="082999F6" w14:textId="77777777" w:rsidTr="007560E5">
        <w:trPr>
          <w:trHeight w:val="20"/>
        </w:trPr>
        <w:tc>
          <w:tcPr>
            <w:tcW w:w="1134" w:type="dxa"/>
            <w:tcBorders>
              <w:top w:val="single" w:sz="6" w:space="0" w:color="CCCCCC"/>
              <w:left w:val="single" w:sz="6" w:space="0" w:color="CCCCCC"/>
              <w:bottom w:val="single" w:sz="6" w:space="0" w:color="CCCCCC"/>
              <w:right w:val="single" w:sz="6" w:space="0" w:color="CCCCCC"/>
            </w:tcBorders>
          </w:tcPr>
          <w:p w14:paraId="49642823" w14:textId="77777777" w:rsidR="00BE3C30" w:rsidRPr="00BE3C30" w:rsidRDefault="00BE3C30" w:rsidP="005A0E07">
            <w:pPr>
              <w:rPr>
                <w:rFonts w:ascii="Arial" w:hAnsi="Arial" w:cs="Arial"/>
                <w:b/>
                <w:bCs/>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264989D" w14:textId="77777777" w:rsidR="00BE3C30" w:rsidRPr="00BE3C30" w:rsidRDefault="00BE3C30" w:rsidP="00BE3C30">
            <w:pPr>
              <w:rPr>
                <w:rFonts w:ascii="Arial" w:eastAsia="新細明體" w:hAnsi="Arial" w:cs="Arial"/>
                <w:color w:val="000000"/>
                <w:sz w:val="20"/>
                <w:szCs w:val="20"/>
              </w:rPr>
            </w:pPr>
            <w:r w:rsidRPr="00BE3C30">
              <w:rPr>
                <w:rFonts w:ascii="Arial" w:eastAsia="新細明體" w:hAnsi="Arial" w:cs="Arial"/>
                <w:color w:val="000000"/>
                <w:sz w:val="20"/>
                <w:szCs w:val="20"/>
              </w:rPr>
              <w:t xml:space="preserve">Q: </w:t>
            </w:r>
            <w:r w:rsidRPr="00BE3C30">
              <w:rPr>
                <w:rFonts w:ascii="Arial" w:eastAsia="新細明體" w:hAnsi="Arial" w:cs="Arial"/>
                <w:color w:val="000000"/>
                <w:sz w:val="20"/>
                <w:szCs w:val="20"/>
              </w:rPr>
              <w:t>哪款助聽器適合老人家使用？</w:t>
            </w:r>
            <w:r w:rsidRPr="00BE3C30">
              <w:rPr>
                <w:rFonts w:ascii="Arial" w:eastAsia="新細明體" w:hAnsi="Arial" w:cs="Arial"/>
                <w:color w:val="000000"/>
                <w:sz w:val="20"/>
                <w:szCs w:val="20"/>
              </w:rPr>
              <w:tab/>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83F86F8" w14:textId="77777777" w:rsidR="00BE3C30" w:rsidRPr="00BE3C30" w:rsidRDefault="00BE3C30" w:rsidP="005A0E07">
            <w:pPr>
              <w:rPr>
                <w:rFonts w:ascii="Arial" w:eastAsia="新細明體" w:hAnsi="Arial" w:cs="Arial"/>
                <w:color w:val="000000"/>
                <w:sz w:val="20"/>
                <w:szCs w:val="20"/>
              </w:rPr>
            </w:pPr>
            <w:r w:rsidRPr="00BE3C30">
              <w:rPr>
                <w:rFonts w:ascii="Arial" w:eastAsia="新細明體" w:hAnsi="Arial" w:cs="Arial"/>
                <w:color w:val="000000"/>
                <w:sz w:val="20"/>
                <w:szCs w:val="20"/>
              </w:rPr>
              <w:t>Q: What kind of hearing aids are elderly-friendly?</w:t>
            </w:r>
          </w:p>
        </w:tc>
      </w:tr>
      <w:tr w:rsidR="00BE3C30" w:rsidRPr="00BE3C30" w14:paraId="654885BD" w14:textId="77777777" w:rsidTr="007560E5">
        <w:trPr>
          <w:trHeight w:val="20"/>
        </w:trPr>
        <w:tc>
          <w:tcPr>
            <w:tcW w:w="1134" w:type="dxa"/>
            <w:tcBorders>
              <w:top w:val="single" w:sz="6" w:space="0" w:color="CCCCCC"/>
              <w:left w:val="single" w:sz="6" w:space="0" w:color="CCCCCC"/>
              <w:bottom w:val="single" w:sz="6" w:space="0" w:color="CCCCCC"/>
              <w:right w:val="single" w:sz="6" w:space="0" w:color="CCCCCC"/>
            </w:tcBorders>
          </w:tcPr>
          <w:p w14:paraId="3F0418E1" w14:textId="77777777" w:rsidR="00BE3C30" w:rsidRPr="00BE3C30" w:rsidRDefault="00BE3C30" w:rsidP="005A0E07">
            <w:pPr>
              <w:rPr>
                <w:rFonts w:ascii="Arial" w:hAnsi="Arial" w:cs="Arial"/>
                <w:b/>
                <w:bCs/>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B3B5784" w14:textId="4B267FC1" w:rsidR="00BE3C30" w:rsidRPr="00BE3C30" w:rsidRDefault="00BE3C30" w:rsidP="00BE3C30">
            <w:pPr>
              <w:rPr>
                <w:rFonts w:ascii="Arial" w:eastAsia="新細明體" w:hAnsi="Arial" w:cs="Arial"/>
                <w:color w:val="000000"/>
                <w:sz w:val="20"/>
                <w:szCs w:val="20"/>
              </w:rPr>
            </w:pPr>
            <w:r w:rsidRPr="00BE3C30">
              <w:rPr>
                <w:rFonts w:ascii="Arial" w:eastAsia="新細明體" w:hAnsi="Arial" w:cs="Arial"/>
                <w:color w:val="000000"/>
                <w:sz w:val="20"/>
                <w:szCs w:val="20"/>
              </w:rPr>
              <w:t>A:</w:t>
            </w:r>
            <w:r w:rsidRPr="00BE3C30">
              <w:rPr>
                <w:rFonts w:ascii="Arial" w:eastAsia="新細明體" w:hAnsi="Arial" w:cs="Arial"/>
                <w:color w:val="000000"/>
                <w:sz w:val="20"/>
                <w:szCs w:val="20"/>
              </w:rPr>
              <w:t>容易操作</w:t>
            </w:r>
            <w:r w:rsidR="005300D8" w:rsidRPr="005300D8">
              <w:rPr>
                <w:rFonts w:ascii="Arial" w:eastAsia="新細明體" w:hAnsi="Arial" w:cs="Arial" w:hint="eastAsia"/>
                <w:color w:val="000000"/>
                <w:sz w:val="20"/>
                <w:szCs w:val="20"/>
              </w:rPr>
              <w:t>的款式</w:t>
            </w:r>
            <w:r w:rsidR="005300D8" w:rsidRPr="006B630B">
              <w:rPr>
                <w:rFonts w:ascii="Arial" w:eastAsia="新細明體" w:hAnsi="Arial" w:cs="Arial" w:hint="eastAsia"/>
                <w:color w:val="000000"/>
                <w:sz w:val="20"/>
                <w:szCs w:val="20"/>
              </w:rPr>
              <w:t>較</w:t>
            </w:r>
            <w:r w:rsidRPr="00BE3C30">
              <w:rPr>
                <w:rFonts w:ascii="Arial" w:eastAsia="新細明體" w:hAnsi="Arial" w:cs="Arial"/>
                <w:color w:val="000000"/>
                <w:sz w:val="20"/>
                <w:szCs w:val="20"/>
              </w:rPr>
              <w:t>適合長者使用。</w:t>
            </w:r>
            <w:r w:rsidR="005300D8" w:rsidRPr="005300D8">
              <w:rPr>
                <w:rFonts w:ascii="Arial" w:eastAsia="新細明體" w:hAnsi="Arial" w:cs="Arial" w:hint="eastAsia"/>
                <w:color w:val="000000"/>
                <w:sz w:val="20"/>
                <w:szCs w:val="20"/>
              </w:rPr>
              <w:t>有</w:t>
            </w:r>
            <w:r w:rsidR="005300D8" w:rsidRPr="00BE3C30">
              <w:rPr>
                <w:rFonts w:ascii="Arial" w:eastAsia="新細明體" w:hAnsi="Arial" w:cs="Arial"/>
                <w:color w:val="000000"/>
                <w:sz w:val="20"/>
                <w:szCs w:val="20"/>
              </w:rPr>
              <w:t>藍牙</w:t>
            </w:r>
            <w:r w:rsidR="005300D8" w:rsidRPr="005300D8">
              <w:rPr>
                <w:rFonts w:ascii="Arial" w:eastAsia="新細明體" w:hAnsi="Arial" w:cs="Arial" w:hint="eastAsia"/>
                <w:color w:val="000000"/>
                <w:sz w:val="20"/>
                <w:szCs w:val="20"/>
              </w:rPr>
              <w:t>功能的</w:t>
            </w:r>
            <w:r w:rsidRPr="00BE3C30">
              <w:rPr>
                <w:rFonts w:ascii="Arial" w:eastAsia="新細明體" w:hAnsi="Arial" w:cs="Arial"/>
                <w:color w:val="000000"/>
                <w:sz w:val="20"/>
                <w:szCs w:val="20"/>
              </w:rPr>
              <w:t>助聽器能讓你將助聽器直連手機及電視，讓配戴者無阻礙地接聽電話、看電視、聽音樂等，</w:t>
            </w:r>
            <w:r w:rsidR="005300D8" w:rsidRPr="005300D8">
              <w:rPr>
                <w:rFonts w:ascii="Arial" w:eastAsia="新細明體" w:hAnsi="Arial" w:cs="Arial" w:hint="eastAsia"/>
                <w:color w:val="000000"/>
                <w:sz w:val="20"/>
                <w:szCs w:val="20"/>
              </w:rPr>
              <w:t>也</w:t>
            </w:r>
            <w:r w:rsidRPr="00BE3C30">
              <w:rPr>
                <w:rFonts w:ascii="Arial" w:eastAsia="新細明體" w:hAnsi="Arial" w:cs="Arial"/>
                <w:color w:val="000000"/>
                <w:sz w:val="20"/>
                <w:szCs w:val="20"/>
              </w:rPr>
              <w:t>尤其適合</w:t>
            </w:r>
            <w:r w:rsidR="005300D8" w:rsidRPr="005300D8">
              <w:rPr>
                <w:rFonts w:ascii="Arial" w:eastAsia="新細明體" w:hAnsi="Arial" w:cs="Arial" w:hint="eastAsia"/>
                <w:color w:val="000000"/>
                <w:sz w:val="20"/>
                <w:szCs w:val="20"/>
              </w:rPr>
              <w:t>有使用智能電話的</w:t>
            </w:r>
            <w:r w:rsidR="0086562C" w:rsidRPr="00BE3C30">
              <w:rPr>
                <w:rFonts w:ascii="Arial" w:eastAsia="新細明體" w:hAnsi="Arial" w:cs="Arial"/>
                <w:color w:val="000000"/>
                <w:sz w:val="20"/>
                <w:szCs w:val="20"/>
              </w:rPr>
              <w:t>長者</w:t>
            </w:r>
            <w:r w:rsidRPr="00BE3C30">
              <w:rPr>
                <w:rFonts w:ascii="Arial" w:eastAsia="新細明體" w:hAnsi="Arial" w:cs="Arial"/>
                <w:color w:val="000000"/>
                <w:sz w:val="20"/>
                <w:szCs w:val="20"/>
              </w:rPr>
              <w:t>。</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E992C62" w14:textId="3BA73754" w:rsidR="00BE3C30" w:rsidRPr="00BE3C30" w:rsidRDefault="00BE3C30" w:rsidP="005A0E07">
            <w:pPr>
              <w:rPr>
                <w:rFonts w:ascii="Arial" w:eastAsia="新細明體" w:hAnsi="Arial" w:cs="Arial"/>
                <w:color w:val="000000"/>
                <w:sz w:val="20"/>
                <w:szCs w:val="20"/>
              </w:rPr>
            </w:pPr>
            <w:r w:rsidRPr="00BE3C30">
              <w:rPr>
                <w:rFonts w:ascii="Arial" w:eastAsia="新細明體" w:hAnsi="Arial" w:cs="Arial"/>
                <w:color w:val="000000"/>
                <w:sz w:val="20"/>
                <w:szCs w:val="20"/>
              </w:rPr>
              <w:t xml:space="preserve">A: The ones that can be easily controlled. </w:t>
            </w:r>
            <w:r w:rsidR="005300D8">
              <w:rPr>
                <w:rFonts w:ascii="Arial" w:eastAsia="新細明體" w:hAnsi="Arial" w:cs="Arial"/>
                <w:color w:val="000000"/>
                <w:sz w:val="20"/>
                <w:szCs w:val="20"/>
              </w:rPr>
              <w:t>Hearing aids with Bluetooth connectivity</w:t>
            </w:r>
            <w:r w:rsidRPr="00BE3C30">
              <w:rPr>
                <w:rFonts w:ascii="Arial" w:eastAsia="新細明體" w:hAnsi="Arial" w:cs="Arial"/>
                <w:color w:val="000000"/>
                <w:sz w:val="20"/>
                <w:szCs w:val="20"/>
              </w:rPr>
              <w:t xml:space="preserve"> allows wireless connection </w:t>
            </w:r>
            <w:r w:rsidR="005300D8">
              <w:rPr>
                <w:rFonts w:ascii="Arial" w:eastAsia="新細明體" w:hAnsi="Arial" w:cs="Arial"/>
                <w:color w:val="000000"/>
                <w:sz w:val="20"/>
                <w:szCs w:val="20"/>
              </w:rPr>
              <w:t>with</w:t>
            </w:r>
            <w:r w:rsidRPr="00BE3C30">
              <w:rPr>
                <w:rFonts w:ascii="Arial" w:eastAsia="新細明體" w:hAnsi="Arial" w:cs="Arial"/>
                <w:color w:val="000000"/>
                <w:sz w:val="20"/>
                <w:szCs w:val="20"/>
              </w:rPr>
              <w:t xml:space="preserve"> other devices such as mobile phones and TV. This allows for seamless hearing experience that covers phone calls, watching TV, listening to music and so on. Such convenience makes it suitable for elderlies</w:t>
            </w:r>
            <w:r w:rsidR="005300D8">
              <w:rPr>
                <w:rFonts w:ascii="Arial" w:eastAsia="新細明體" w:hAnsi="Arial" w:cs="Arial"/>
                <w:color w:val="000000"/>
                <w:sz w:val="20"/>
                <w:szCs w:val="20"/>
              </w:rPr>
              <w:t xml:space="preserve"> that are currently using a smartphone</w:t>
            </w:r>
            <w:r w:rsidRPr="00BE3C30">
              <w:rPr>
                <w:rFonts w:ascii="Arial" w:eastAsia="新細明體" w:hAnsi="Arial" w:cs="Arial"/>
                <w:color w:val="000000"/>
                <w:sz w:val="20"/>
                <w:szCs w:val="20"/>
              </w:rPr>
              <w:t>.</w:t>
            </w:r>
          </w:p>
        </w:tc>
      </w:tr>
      <w:tr w:rsidR="00BE3C30" w:rsidRPr="00BE3C30" w14:paraId="175D146E" w14:textId="77777777" w:rsidTr="007560E5">
        <w:trPr>
          <w:trHeight w:val="20"/>
        </w:trPr>
        <w:tc>
          <w:tcPr>
            <w:tcW w:w="1134" w:type="dxa"/>
            <w:tcBorders>
              <w:top w:val="single" w:sz="6" w:space="0" w:color="CCCCCC"/>
              <w:left w:val="single" w:sz="6" w:space="0" w:color="CCCCCC"/>
              <w:bottom w:val="single" w:sz="6" w:space="0" w:color="CCCCCC"/>
              <w:right w:val="single" w:sz="6" w:space="0" w:color="CCCCCC"/>
            </w:tcBorders>
          </w:tcPr>
          <w:p w14:paraId="2A3F9135" w14:textId="77777777" w:rsidR="00BE3C30" w:rsidRPr="00BE3C30" w:rsidRDefault="00BE3C30" w:rsidP="005A0E07">
            <w:pPr>
              <w:rPr>
                <w:rFonts w:ascii="Arial" w:hAnsi="Arial" w:cs="Arial"/>
                <w:b/>
                <w:bCs/>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3B26728" w14:textId="77777777" w:rsidR="00BE3C30" w:rsidRPr="00BE3C30" w:rsidRDefault="00BE3C30" w:rsidP="00BE3C30">
            <w:pPr>
              <w:rPr>
                <w:rFonts w:ascii="Arial" w:eastAsia="新細明體" w:hAnsi="Arial" w:cs="Arial"/>
                <w:color w:val="000000"/>
                <w:sz w:val="20"/>
                <w:szCs w:val="20"/>
              </w:rPr>
            </w:pPr>
            <w:r w:rsidRPr="00BE3C30">
              <w:rPr>
                <w:rFonts w:ascii="Arial" w:eastAsia="新細明體" w:hAnsi="Arial" w:cs="Arial"/>
                <w:color w:val="000000"/>
                <w:sz w:val="20"/>
                <w:szCs w:val="20"/>
              </w:rPr>
              <w:t>Q</w:t>
            </w:r>
            <w:r w:rsidRPr="00BE3C30">
              <w:rPr>
                <w:rFonts w:ascii="Arial" w:eastAsia="新細明體" w:hAnsi="Arial" w:cs="Arial"/>
                <w:color w:val="000000"/>
                <w:sz w:val="20"/>
                <w:szCs w:val="20"/>
              </w:rPr>
              <w:t>：購買助聽器需要收取額外服務費嗎？</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E2C5F9E" w14:textId="77777777" w:rsidR="00BE3C30" w:rsidRPr="00BE3C30" w:rsidRDefault="00BE3C30" w:rsidP="005A0E07">
            <w:pPr>
              <w:rPr>
                <w:rFonts w:ascii="Arial" w:eastAsia="新細明體" w:hAnsi="Arial" w:cs="Arial"/>
                <w:color w:val="000000"/>
                <w:sz w:val="20"/>
                <w:szCs w:val="20"/>
              </w:rPr>
            </w:pPr>
            <w:r w:rsidRPr="00BE3C30">
              <w:rPr>
                <w:rFonts w:ascii="Arial" w:eastAsia="新細明體" w:hAnsi="Arial" w:cs="Arial"/>
                <w:color w:val="000000"/>
                <w:sz w:val="20"/>
                <w:szCs w:val="20"/>
              </w:rPr>
              <w:t>Q: Are there extra service charge when I purchase hearing aids from you?</w:t>
            </w:r>
          </w:p>
        </w:tc>
      </w:tr>
      <w:tr w:rsidR="00BE3C30" w:rsidRPr="00BE3C30" w14:paraId="45FA9FAF" w14:textId="77777777" w:rsidTr="007560E5">
        <w:trPr>
          <w:trHeight w:val="20"/>
        </w:trPr>
        <w:tc>
          <w:tcPr>
            <w:tcW w:w="1134" w:type="dxa"/>
            <w:tcBorders>
              <w:top w:val="single" w:sz="6" w:space="0" w:color="CCCCCC"/>
              <w:left w:val="single" w:sz="6" w:space="0" w:color="CCCCCC"/>
              <w:bottom w:val="single" w:sz="6" w:space="0" w:color="CCCCCC"/>
              <w:right w:val="single" w:sz="6" w:space="0" w:color="CCCCCC"/>
            </w:tcBorders>
          </w:tcPr>
          <w:p w14:paraId="68E5863E" w14:textId="77777777" w:rsidR="00BE3C30" w:rsidRPr="00BE3C30" w:rsidRDefault="00BE3C30" w:rsidP="005A0E07">
            <w:pPr>
              <w:rPr>
                <w:rFonts w:ascii="Arial" w:hAnsi="Arial" w:cs="Arial"/>
                <w:b/>
                <w:bCs/>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85BE0E6" w14:textId="77777777" w:rsidR="00BE3C30" w:rsidRPr="00BE3C30" w:rsidRDefault="00BE3C30" w:rsidP="00BE3C30">
            <w:pPr>
              <w:rPr>
                <w:rFonts w:ascii="Arial" w:eastAsia="新細明體" w:hAnsi="Arial" w:cs="Arial"/>
                <w:color w:val="000000"/>
                <w:sz w:val="20"/>
                <w:szCs w:val="20"/>
              </w:rPr>
            </w:pPr>
            <w:r w:rsidRPr="00BE3C30">
              <w:rPr>
                <w:rFonts w:ascii="Arial" w:eastAsia="新細明體" w:hAnsi="Arial" w:cs="Arial"/>
                <w:color w:val="000000"/>
                <w:sz w:val="20"/>
                <w:szCs w:val="20"/>
              </w:rPr>
              <w:t>A</w:t>
            </w:r>
            <w:r w:rsidRPr="00BE3C30">
              <w:rPr>
                <w:rFonts w:ascii="Arial" w:eastAsia="新細明體" w:hAnsi="Arial" w:cs="Arial"/>
                <w:color w:val="000000"/>
                <w:sz w:val="20"/>
                <w:szCs w:val="20"/>
              </w:rPr>
              <w:t>：是。除機價外，你亦需要支付專家上門服務費用，價錢約為港幣</w:t>
            </w:r>
            <w:r w:rsidRPr="00BE3C30">
              <w:rPr>
                <w:rFonts w:ascii="Arial" w:eastAsia="新細明體" w:hAnsi="Arial" w:cs="Arial"/>
                <w:color w:val="000000"/>
                <w:sz w:val="20"/>
                <w:szCs w:val="20"/>
              </w:rPr>
              <w:t>$1800</w:t>
            </w:r>
            <w:r w:rsidRPr="00BE3C30">
              <w:rPr>
                <w:rFonts w:ascii="Arial" w:eastAsia="新細明體" w:hAnsi="Arial" w:cs="Arial"/>
                <w:color w:val="000000"/>
                <w:sz w:val="20"/>
                <w:szCs w:val="20"/>
              </w:rPr>
              <w:t>至</w:t>
            </w:r>
            <w:r w:rsidRPr="00BE3C30">
              <w:rPr>
                <w:rFonts w:ascii="Arial" w:eastAsia="新細明體" w:hAnsi="Arial" w:cs="Arial"/>
                <w:color w:val="000000"/>
                <w:sz w:val="20"/>
                <w:szCs w:val="20"/>
              </w:rPr>
              <w:t>$3000</w:t>
            </w:r>
            <w:r w:rsidRPr="00BE3C30">
              <w:rPr>
                <w:rFonts w:ascii="Arial" w:eastAsia="新細明體" w:hAnsi="Arial" w:cs="Arial"/>
                <w:color w:val="000000"/>
                <w:sz w:val="20"/>
                <w:szCs w:val="20"/>
              </w:rPr>
              <w:t>，視乎所選服務類型而定</w:t>
            </w:r>
            <w:r w:rsidRPr="00BE3C30">
              <w:rPr>
                <w:rFonts w:ascii="Arial" w:eastAsia="新細明體" w:hAnsi="Arial" w:cs="Arial"/>
                <w:color w:val="000000"/>
                <w:sz w:val="20"/>
                <w:szCs w:val="20"/>
              </w:rPr>
              <w:t xml:space="preserve"> (--&gt;</w:t>
            </w:r>
            <w:r w:rsidRPr="00BE3C30">
              <w:rPr>
                <w:rFonts w:ascii="Arial" w:eastAsia="新細明體" w:hAnsi="Arial" w:cs="Arial"/>
                <w:color w:val="000000"/>
                <w:sz w:val="20"/>
                <w:szCs w:val="20"/>
              </w:rPr>
              <w:t>服務類型</w:t>
            </w:r>
            <w:r w:rsidRPr="00BE3C30">
              <w:rPr>
                <w:rFonts w:ascii="Arial" w:eastAsia="新細明體" w:hAnsi="Arial" w:cs="Arial"/>
                <w:color w:val="000000"/>
                <w:sz w:val="20"/>
                <w:szCs w:val="20"/>
              </w:rPr>
              <w:t xml:space="preserve"> button)</w:t>
            </w:r>
            <w:r w:rsidRPr="00BE3C30">
              <w:rPr>
                <w:rFonts w:ascii="Arial" w:eastAsia="新細明體" w:hAnsi="Arial" w:cs="Arial"/>
                <w:color w:val="000000"/>
                <w:sz w:val="20"/>
                <w:szCs w:val="20"/>
              </w:rPr>
              <w:t>。</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7CFB25F" w14:textId="77777777" w:rsidR="00BE3C30" w:rsidRPr="00BE3C30" w:rsidRDefault="00BE3C30" w:rsidP="005A0E07">
            <w:pPr>
              <w:rPr>
                <w:rFonts w:ascii="Arial" w:eastAsia="新細明體" w:hAnsi="Arial" w:cs="Arial"/>
                <w:color w:val="000000"/>
                <w:sz w:val="20"/>
                <w:szCs w:val="20"/>
              </w:rPr>
            </w:pPr>
            <w:r w:rsidRPr="00BE3C30">
              <w:rPr>
                <w:rFonts w:ascii="Arial" w:eastAsia="新細明體" w:hAnsi="Arial" w:cs="Arial"/>
                <w:color w:val="000000"/>
                <w:sz w:val="20"/>
                <w:szCs w:val="20"/>
              </w:rPr>
              <w:t>A: Yes. Apart from the price for the device, you will need to pay for the visiting service too. Prices vary from HK$1800 to HK$3000, depending on the service type (service type button)</w:t>
            </w:r>
          </w:p>
        </w:tc>
      </w:tr>
      <w:tr w:rsidR="00BE3C30" w:rsidRPr="00BE3C30" w14:paraId="03C0C14C" w14:textId="77777777" w:rsidTr="00FD7B7D">
        <w:trPr>
          <w:trHeight w:val="20"/>
        </w:trPr>
        <w:tc>
          <w:tcPr>
            <w:tcW w:w="1134" w:type="dxa"/>
            <w:tcBorders>
              <w:top w:val="single" w:sz="6" w:space="0" w:color="CCCCCC"/>
              <w:left w:val="single" w:sz="6" w:space="0" w:color="CCCCCC"/>
              <w:bottom w:val="single" w:sz="6" w:space="0" w:color="CCCCCC"/>
              <w:right w:val="single" w:sz="6" w:space="0" w:color="CCCCCC"/>
            </w:tcBorders>
          </w:tcPr>
          <w:p w14:paraId="3ACCC6C1" w14:textId="77777777" w:rsidR="00BE3C30" w:rsidRPr="00BE3C30" w:rsidRDefault="00BE3C30" w:rsidP="00BE3C30">
            <w:pPr>
              <w:rPr>
                <w:rFonts w:ascii="Arial" w:hAnsi="Arial" w:cs="Arial"/>
                <w:b/>
                <w:bCs/>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CF1AD35" w14:textId="45705AC2" w:rsidR="00BE3C30" w:rsidRPr="00BE3C30" w:rsidRDefault="00BE3C30" w:rsidP="00E3598B">
            <w:pPr>
              <w:widowControl/>
              <w:rPr>
                <w:rFonts w:ascii="Arial" w:hAnsi="Arial" w:cs="Arial"/>
                <w:sz w:val="20"/>
                <w:szCs w:val="20"/>
              </w:rPr>
            </w:pPr>
            <w:r w:rsidRPr="00BE3C30">
              <w:rPr>
                <w:rFonts w:ascii="Arial" w:hAnsi="Arial" w:cs="Arial"/>
                <w:sz w:val="20"/>
                <w:szCs w:val="20"/>
              </w:rPr>
              <w:t>Q</w:t>
            </w:r>
            <w:r w:rsidRPr="00BE3C30">
              <w:rPr>
                <w:rFonts w:ascii="Arial" w:hAnsi="Arial" w:cs="Arial"/>
                <w:sz w:val="20"/>
                <w:szCs w:val="20"/>
              </w:rPr>
              <w:t>：請問</w:t>
            </w:r>
            <w:r w:rsidR="00E3598B" w:rsidRPr="00BE3C30">
              <w:rPr>
                <w:rFonts w:ascii="Arial" w:hAnsi="Arial" w:cs="Arial"/>
                <w:sz w:val="20"/>
                <w:szCs w:val="20"/>
              </w:rPr>
              <w:t>H</w:t>
            </w:r>
            <w:r w:rsidR="00E3598B">
              <w:rPr>
                <w:rFonts w:ascii="Arial" w:hAnsi="Arial" w:cs="Arial"/>
                <w:sz w:val="20"/>
                <w:szCs w:val="20"/>
              </w:rPr>
              <w:t>EARGO</w:t>
            </w:r>
            <w:r w:rsidRPr="00BE3C30">
              <w:rPr>
                <w:rFonts w:ascii="Arial" w:hAnsi="Arial" w:cs="Arial"/>
                <w:sz w:val="20"/>
                <w:szCs w:val="20"/>
              </w:rPr>
              <w:t>出售的助聽器是全新的嗎</w:t>
            </w:r>
            <w:r w:rsidRPr="00BE3C30">
              <w:rPr>
                <w:rFonts w:ascii="Arial" w:eastAsia="新細明體" w:hAnsi="Arial" w:cs="Arial"/>
                <w:sz w:val="20"/>
                <w:szCs w:val="20"/>
              </w:rPr>
              <w:t>？</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8EB4F4" w14:textId="77777777" w:rsidR="00BE3C30" w:rsidRPr="00BE3C30" w:rsidRDefault="00BE3C30" w:rsidP="00BE3C30">
            <w:pPr>
              <w:rPr>
                <w:rFonts w:ascii="Arial" w:hAnsi="Arial" w:cs="Arial"/>
                <w:sz w:val="20"/>
                <w:szCs w:val="20"/>
              </w:rPr>
            </w:pPr>
            <w:r w:rsidRPr="00BE3C30">
              <w:rPr>
                <w:rFonts w:ascii="Arial" w:hAnsi="Arial" w:cs="Arial"/>
                <w:sz w:val="20"/>
                <w:szCs w:val="20"/>
              </w:rPr>
              <w:t>Q: Are the hearing aids for purchase brand new?</w:t>
            </w:r>
          </w:p>
        </w:tc>
      </w:tr>
      <w:tr w:rsidR="00BE3C30" w:rsidRPr="00BE3C30" w14:paraId="4A1C4D2C" w14:textId="77777777" w:rsidTr="00FD7B7D">
        <w:trPr>
          <w:trHeight w:val="20"/>
        </w:trPr>
        <w:tc>
          <w:tcPr>
            <w:tcW w:w="1134" w:type="dxa"/>
            <w:tcBorders>
              <w:top w:val="single" w:sz="6" w:space="0" w:color="CCCCCC"/>
              <w:left w:val="single" w:sz="6" w:space="0" w:color="CCCCCC"/>
              <w:bottom w:val="single" w:sz="6" w:space="0" w:color="CCCCCC"/>
              <w:right w:val="single" w:sz="6" w:space="0" w:color="CCCCCC"/>
            </w:tcBorders>
          </w:tcPr>
          <w:p w14:paraId="14C42D1F" w14:textId="77777777" w:rsidR="00BE3C30" w:rsidRPr="00BE3C30" w:rsidRDefault="00BE3C30" w:rsidP="00BE3C30">
            <w:pPr>
              <w:rPr>
                <w:rFonts w:ascii="Arial" w:hAnsi="Arial" w:cs="Arial"/>
                <w:b/>
                <w:bCs/>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503ADB1" w14:textId="0256AEE1" w:rsidR="00BE3C30" w:rsidRPr="00BE3C30" w:rsidRDefault="00BE3C30" w:rsidP="00E3598B">
            <w:pPr>
              <w:widowControl/>
              <w:rPr>
                <w:rFonts w:ascii="Arial" w:hAnsi="Arial" w:cs="Arial"/>
                <w:sz w:val="20"/>
                <w:szCs w:val="20"/>
              </w:rPr>
            </w:pPr>
            <w:r w:rsidRPr="00BE3C30">
              <w:rPr>
                <w:rFonts w:ascii="Arial" w:hAnsi="Arial" w:cs="Arial"/>
                <w:sz w:val="20"/>
                <w:szCs w:val="20"/>
              </w:rPr>
              <w:t xml:space="preserve">A: </w:t>
            </w:r>
            <w:r w:rsidRPr="00BE3C30">
              <w:rPr>
                <w:rFonts w:ascii="Arial" w:hAnsi="Arial" w:cs="Arial"/>
                <w:sz w:val="20"/>
                <w:szCs w:val="20"/>
              </w:rPr>
              <w:t>是。為讓你能安心選購，</w:t>
            </w:r>
            <w:r w:rsidR="00E3598B" w:rsidRPr="00BE3C30">
              <w:rPr>
                <w:rFonts w:ascii="Arial" w:hAnsi="Arial" w:cs="Arial"/>
                <w:sz w:val="20"/>
                <w:szCs w:val="20"/>
              </w:rPr>
              <w:t>H</w:t>
            </w:r>
            <w:r w:rsidR="00E3598B">
              <w:rPr>
                <w:rFonts w:ascii="Arial" w:hAnsi="Arial" w:cs="Arial"/>
                <w:sz w:val="20"/>
                <w:szCs w:val="20"/>
              </w:rPr>
              <w:t>EARGO</w:t>
            </w:r>
            <w:r w:rsidRPr="00BE3C30">
              <w:rPr>
                <w:rFonts w:ascii="Arial" w:hAnsi="Arial" w:cs="Arial"/>
                <w:sz w:val="20"/>
                <w:szCs w:val="20"/>
              </w:rPr>
              <w:t>團隊會於你確認付款後，於你見證下拆開包裝，確保產品為全新、未經使用的。試戴用途的</w:t>
            </w:r>
            <w:r w:rsidRPr="00BE3C30">
              <w:rPr>
                <w:rFonts w:ascii="Arial" w:hAnsi="Arial" w:cs="Arial"/>
                <w:sz w:val="20"/>
                <w:szCs w:val="20"/>
              </w:rPr>
              <w:t>Trial</w:t>
            </w:r>
            <w:r w:rsidRPr="00BE3C30">
              <w:rPr>
                <w:rFonts w:ascii="Arial" w:hAnsi="Arial" w:cs="Arial"/>
                <w:sz w:val="20"/>
                <w:szCs w:val="20"/>
              </w:rPr>
              <w:t>助聽器的機殼印有</w:t>
            </w:r>
            <w:r w:rsidRPr="00BE3C30">
              <w:rPr>
                <w:rFonts w:ascii="Arial" w:hAnsi="Arial" w:cs="Arial"/>
                <w:sz w:val="20"/>
                <w:szCs w:val="20"/>
              </w:rPr>
              <w:t>Trial</w:t>
            </w:r>
            <w:r w:rsidRPr="00BE3C30">
              <w:rPr>
                <w:rFonts w:ascii="Arial" w:hAnsi="Arial" w:cs="Arial"/>
                <w:sz w:val="20"/>
                <w:szCs w:val="20"/>
              </w:rPr>
              <w:t>字樣，不供售賣</w:t>
            </w:r>
            <w:r w:rsidRPr="00BE3C30">
              <w:rPr>
                <w:rFonts w:ascii="Arial" w:eastAsia="新細明體" w:hAnsi="Arial" w:cs="Arial"/>
                <w:sz w:val="20"/>
                <w:szCs w:val="20"/>
              </w:rPr>
              <w:t>。</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92B3851" w14:textId="527F9E84" w:rsidR="00BE3C30" w:rsidRPr="00BE3C30" w:rsidRDefault="00BE3C30" w:rsidP="00BE3C30">
            <w:pPr>
              <w:rPr>
                <w:rFonts w:ascii="Arial" w:hAnsi="Arial" w:cs="Arial"/>
                <w:sz w:val="20"/>
                <w:szCs w:val="20"/>
              </w:rPr>
            </w:pPr>
            <w:r w:rsidRPr="00BE3C30">
              <w:rPr>
                <w:rFonts w:ascii="Arial" w:hAnsi="Arial" w:cs="Arial"/>
                <w:sz w:val="20"/>
                <w:szCs w:val="20"/>
              </w:rPr>
              <w:t xml:space="preserve">A: Yes. To give you a peace of mind, </w:t>
            </w:r>
            <w:r w:rsidR="00E3598B" w:rsidRPr="00BE3C30">
              <w:rPr>
                <w:rFonts w:ascii="Arial" w:hAnsi="Arial" w:cs="Arial"/>
                <w:sz w:val="20"/>
                <w:szCs w:val="20"/>
              </w:rPr>
              <w:t>H</w:t>
            </w:r>
            <w:r w:rsidR="00E3598B">
              <w:rPr>
                <w:rFonts w:ascii="Arial" w:hAnsi="Arial" w:cs="Arial"/>
                <w:sz w:val="20"/>
                <w:szCs w:val="20"/>
              </w:rPr>
              <w:t>EARGO</w:t>
            </w:r>
            <w:r w:rsidRPr="00BE3C30">
              <w:rPr>
                <w:rFonts w:ascii="Arial" w:hAnsi="Arial" w:cs="Arial"/>
                <w:sz w:val="20"/>
                <w:szCs w:val="20"/>
              </w:rPr>
              <w:t xml:space="preserve"> makes sure that the product is only unboxed in your presence upon payment. The devices for trial are labelled with “trial” on the casing, and are not for sale.</w:t>
            </w:r>
          </w:p>
        </w:tc>
      </w:tr>
      <w:tr w:rsidR="00BE3C30" w:rsidRPr="00BE3C30" w14:paraId="66696B5C" w14:textId="77777777" w:rsidTr="00FD7B7D">
        <w:trPr>
          <w:trHeight w:val="20"/>
        </w:trPr>
        <w:tc>
          <w:tcPr>
            <w:tcW w:w="1134" w:type="dxa"/>
            <w:tcBorders>
              <w:top w:val="single" w:sz="6" w:space="0" w:color="CCCCCC"/>
              <w:left w:val="single" w:sz="6" w:space="0" w:color="CCCCCC"/>
              <w:bottom w:val="single" w:sz="6" w:space="0" w:color="CCCCCC"/>
              <w:right w:val="single" w:sz="6" w:space="0" w:color="CCCCCC"/>
            </w:tcBorders>
          </w:tcPr>
          <w:p w14:paraId="3AC97158" w14:textId="77777777" w:rsidR="00BE3C30" w:rsidRPr="00BE3C30" w:rsidRDefault="00BE3C30" w:rsidP="00BE3C30">
            <w:pPr>
              <w:rPr>
                <w:rFonts w:ascii="Arial" w:hAnsi="Arial" w:cs="Arial"/>
                <w:b/>
                <w:bCs/>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D0E0712" w14:textId="77777777" w:rsidR="00BE3C30" w:rsidRPr="00BE3C30" w:rsidRDefault="00BE3C30" w:rsidP="00BE3C30">
            <w:pPr>
              <w:widowControl/>
              <w:rPr>
                <w:rFonts w:ascii="Arial" w:hAnsi="Arial" w:cs="Arial"/>
                <w:sz w:val="20"/>
                <w:szCs w:val="20"/>
              </w:rPr>
            </w:pPr>
            <w:r w:rsidRPr="00BE3C30">
              <w:rPr>
                <w:rFonts w:ascii="Arial" w:hAnsi="Arial" w:cs="Arial"/>
                <w:sz w:val="20"/>
                <w:szCs w:val="20"/>
              </w:rPr>
              <w:t>Q</w:t>
            </w:r>
            <w:r w:rsidRPr="00BE3C30">
              <w:rPr>
                <w:rFonts w:ascii="Arial" w:hAnsi="Arial" w:cs="Arial"/>
                <w:sz w:val="20"/>
                <w:szCs w:val="20"/>
              </w:rPr>
              <w:t>：我可以試戴多於一款的助聽器嗎</w:t>
            </w:r>
            <w:r w:rsidRPr="00BE3C30">
              <w:rPr>
                <w:rFonts w:ascii="Arial" w:eastAsia="新細明體" w:hAnsi="Arial" w:cs="Arial"/>
                <w:sz w:val="20"/>
                <w:szCs w:val="20"/>
              </w:rPr>
              <w:t>？</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323007" w14:textId="77777777" w:rsidR="00BE3C30" w:rsidRPr="00BE3C30" w:rsidRDefault="00BE3C30" w:rsidP="00BE3C30">
            <w:pPr>
              <w:rPr>
                <w:rFonts w:ascii="Arial" w:hAnsi="Arial" w:cs="Arial"/>
                <w:sz w:val="20"/>
                <w:szCs w:val="20"/>
              </w:rPr>
            </w:pPr>
            <w:r w:rsidRPr="00BE3C30">
              <w:rPr>
                <w:rFonts w:ascii="Arial" w:hAnsi="Arial" w:cs="Arial"/>
                <w:sz w:val="20"/>
                <w:szCs w:val="20"/>
              </w:rPr>
              <w:t>Q: Can I try more than one model of hearing aids?</w:t>
            </w:r>
          </w:p>
        </w:tc>
      </w:tr>
      <w:tr w:rsidR="00BE3C30" w:rsidRPr="00BE3C30" w14:paraId="0E92E20C" w14:textId="77777777" w:rsidTr="00FD7B7D">
        <w:trPr>
          <w:trHeight w:val="20"/>
        </w:trPr>
        <w:tc>
          <w:tcPr>
            <w:tcW w:w="1134" w:type="dxa"/>
            <w:tcBorders>
              <w:top w:val="single" w:sz="6" w:space="0" w:color="CCCCCC"/>
              <w:left w:val="single" w:sz="6" w:space="0" w:color="CCCCCC"/>
              <w:bottom w:val="single" w:sz="6" w:space="0" w:color="CCCCCC"/>
              <w:right w:val="single" w:sz="6" w:space="0" w:color="CCCCCC"/>
            </w:tcBorders>
          </w:tcPr>
          <w:p w14:paraId="75489B22" w14:textId="77777777" w:rsidR="00BE3C30" w:rsidRPr="00BE3C30" w:rsidRDefault="00BE3C30" w:rsidP="00BE3C30">
            <w:pPr>
              <w:rPr>
                <w:rFonts w:ascii="Arial" w:hAnsi="Arial" w:cs="Arial"/>
                <w:b/>
                <w:bCs/>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D746B12" w14:textId="77777777" w:rsidR="00BE3C30" w:rsidRPr="00BE3C30" w:rsidRDefault="00BE3C30" w:rsidP="00BE3C30">
            <w:pPr>
              <w:widowControl/>
              <w:rPr>
                <w:rFonts w:ascii="Arial" w:hAnsi="Arial" w:cs="Arial"/>
                <w:sz w:val="20"/>
                <w:szCs w:val="20"/>
              </w:rPr>
            </w:pPr>
            <w:r w:rsidRPr="00BE3C30">
              <w:rPr>
                <w:rFonts w:ascii="Arial" w:hAnsi="Arial" w:cs="Arial"/>
                <w:sz w:val="20"/>
                <w:szCs w:val="20"/>
              </w:rPr>
              <w:t>A</w:t>
            </w:r>
            <w:r w:rsidRPr="00BE3C30">
              <w:rPr>
                <w:rFonts w:ascii="Arial" w:hAnsi="Arial" w:cs="Arial"/>
                <w:sz w:val="20"/>
                <w:szCs w:val="20"/>
              </w:rPr>
              <w:t>：可以，但只限於</w:t>
            </w:r>
            <w:r w:rsidRPr="00BE3C30">
              <w:rPr>
                <w:rFonts w:ascii="Arial" w:hAnsi="Arial" w:cs="Arial"/>
                <w:sz w:val="20"/>
                <w:szCs w:val="20"/>
              </w:rPr>
              <w:t>Hansaton XC pro</w:t>
            </w:r>
            <w:r w:rsidRPr="00BE3C30">
              <w:rPr>
                <w:rFonts w:ascii="Arial" w:hAnsi="Arial" w:cs="Arial"/>
                <w:sz w:val="20"/>
                <w:szCs w:val="20"/>
              </w:rPr>
              <w:t>系列，最多可試戴兩款不同級別但機型相同的助聽器</w:t>
            </w:r>
            <w:r w:rsidRPr="00BE3C30">
              <w:rPr>
                <w:rFonts w:ascii="Arial" w:eastAsia="新細明體" w:hAnsi="Arial" w:cs="Arial"/>
                <w:sz w:val="20"/>
                <w:szCs w:val="20"/>
              </w:rPr>
              <w:t>。</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63C9E54" w14:textId="77777777" w:rsidR="00BE3C30" w:rsidRPr="00BE3C30" w:rsidRDefault="00BE3C30" w:rsidP="00BE3C30">
            <w:pPr>
              <w:rPr>
                <w:rFonts w:ascii="Arial" w:hAnsi="Arial" w:cs="Arial"/>
                <w:sz w:val="20"/>
                <w:szCs w:val="20"/>
              </w:rPr>
            </w:pPr>
            <w:r w:rsidRPr="00BE3C30">
              <w:rPr>
                <w:rFonts w:ascii="Arial" w:hAnsi="Arial" w:cs="Arial"/>
                <w:sz w:val="20"/>
                <w:szCs w:val="20"/>
              </w:rPr>
              <w:t>A: Yes, but limited to HANSATON XC Pro series only. You can try up to two different levels of device within the same model.</w:t>
            </w:r>
          </w:p>
        </w:tc>
      </w:tr>
      <w:tr w:rsidR="00BE3C30" w:rsidRPr="00BE3C30" w14:paraId="28A379C2" w14:textId="77777777" w:rsidTr="00FD7B7D">
        <w:trPr>
          <w:trHeight w:val="20"/>
        </w:trPr>
        <w:tc>
          <w:tcPr>
            <w:tcW w:w="1134" w:type="dxa"/>
            <w:tcBorders>
              <w:top w:val="single" w:sz="6" w:space="0" w:color="CCCCCC"/>
              <w:left w:val="single" w:sz="6" w:space="0" w:color="CCCCCC"/>
              <w:bottom w:val="single" w:sz="6" w:space="0" w:color="CCCCCC"/>
              <w:right w:val="single" w:sz="6" w:space="0" w:color="CCCCCC"/>
            </w:tcBorders>
          </w:tcPr>
          <w:p w14:paraId="33F69EA2" w14:textId="77777777" w:rsidR="00BE3C30" w:rsidRPr="00BE3C30" w:rsidRDefault="00BE3C30" w:rsidP="00BE3C30">
            <w:pPr>
              <w:rPr>
                <w:rFonts w:ascii="Arial" w:hAnsi="Arial" w:cs="Arial"/>
                <w:b/>
                <w:bCs/>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7307024" w14:textId="77777777" w:rsidR="00BE3C30" w:rsidRPr="00BE3C30" w:rsidRDefault="00BE3C30" w:rsidP="00BE3C30">
            <w:pPr>
              <w:widowControl/>
              <w:rPr>
                <w:rFonts w:ascii="Arial" w:hAnsi="Arial" w:cs="Arial"/>
                <w:sz w:val="20"/>
                <w:szCs w:val="20"/>
              </w:rPr>
            </w:pPr>
            <w:r w:rsidRPr="00BE3C30">
              <w:rPr>
                <w:rFonts w:ascii="Arial" w:hAnsi="Arial" w:cs="Arial"/>
                <w:sz w:val="20"/>
                <w:szCs w:val="20"/>
              </w:rPr>
              <w:t>Q</w:t>
            </w:r>
            <w:r w:rsidRPr="00BE3C30">
              <w:rPr>
                <w:rFonts w:ascii="Arial" w:hAnsi="Arial" w:cs="Arial"/>
                <w:sz w:val="20"/>
                <w:szCs w:val="20"/>
              </w:rPr>
              <w:t>：我需要使用助聽器耳模嗎</w:t>
            </w:r>
            <w:r w:rsidRPr="00BE3C30">
              <w:rPr>
                <w:rFonts w:ascii="Arial" w:eastAsia="新細明體" w:hAnsi="Arial" w:cs="Arial"/>
                <w:sz w:val="20"/>
                <w:szCs w:val="20"/>
              </w:rPr>
              <w:t>？</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4ACCE7" w14:textId="77777777" w:rsidR="00BE3C30" w:rsidRPr="00BE3C30" w:rsidRDefault="00BE3C30" w:rsidP="00BE3C30">
            <w:pPr>
              <w:rPr>
                <w:rFonts w:ascii="Arial" w:hAnsi="Arial" w:cs="Arial"/>
                <w:sz w:val="20"/>
                <w:szCs w:val="20"/>
              </w:rPr>
            </w:pPr>
            <w:r w:rsidRPr="00BE3C30">
              <w:rPr>
                <w:rFonts w:ascii="Arial" w:hAnsi="Arial" w:cs="Arial"/>
                <w:sz w:val="20"/>
                <w:szCs w:val="20"/>
              </w:rPr>
              <w:t>Q: Do I need a</w:t>
            </w:r>
            <w:r>
              <w:rPr>
                <w:rFonts w:ascii="Arial" w:hAnsi="Arial" w:cs="Arial"/>
                <w:sz w:val="20"/>
                <w:szCs w:val="20"/>
              </w:rPr>
              <w:t>n</w:t>
            </w:r>
            <w:r w:rsidRPr="00BE3C30">
              <w:rPr>
                <w:rFonts w:ascii="Arial" w:hAnsi="Arial" w:cs="Arial"/>
                <w:sz w:val="20"/>
                <w:szCs w:val="20"/>
              </w:rPr>
              <w:t xml:space="preserve"> </w:t>
            </w:r>
            <w:r>
              <w:rPr>
                <w:rFonts w:ascii="Arial" w:hAnsi="Arial" w:cs="Arial"/>
                <w:sz w:val="20"/>
                <w:szCs w:val="20"/>
              </w:rPr>
              <w:t>ear</w:t>
            </w:r>
            <w:r w:rsidRPr="00BE3C30">
              <w:rPr>
                <w:rFonts w:ascii="Arial" w:hAnsi="Arial" w:cs="Arial"/>
                <w:sz w:val="20"/>
                <w:szCs w:val="20"/>
              </w:rPr>
              <w:t>mould for the hearing aids?</w:t>
            </w:r>
          </w:p>
        </w:tc>
      </w:tr>
      <w:tr w:rsidR="00BE3C30" w:rsidRPr="00BE3C30" w14:paraId="2B8F110A" w14:textId="77777777" w:rsidTr="00FD7B7D">
        <w:trPr>
          <w:trHeight w:val="20"/>
        </w:trPr>
        <w:tc>
          <w:tcPr>
            <w:tcW w:w="1134" w:type="dxa"/>
            <w:tcBorders>
              <w:top w:val="single" w:sz="6" w:space="0" w:color="CCCCCC"/>
              <w:left w:val="single" w:sz="6" w:space="0" w:color="CCCCCC"/>
              <w:bottom w:val="single" w:sz="6" w:space="0" w:color="CCCCCC"/>
              <w:right w:val="single" w:sz="6" w:space="0" w:color="CCCCCC"/>
            </w:tcBorders>
          </w:tcPr>
          <w:p w14:paraId="2282D807" w14:textId="77777777" w:rsidR="00BE3C30" w:rsidRPr="00BE3C30" w:rsidRDefault="00BE3C30" w:rsidP="00BE3C30">
            <w:pPr>
              <w:rPr>
                <w:rFonts w:ascii="Arial" w:hAnsi="Arial" w:cs="Arial"/>
                <w:b/>
                <w:bCs/>
                <w:color w:val="000000"/>
                <w:sz w:val="20"/>
                <w:szCs w:val="20"/>
              </w:rPr>
            </w:pPr>
          </w:p>
        </w:tc>
        <w:tc>
          <w:tcPr>
            <w:tcW w:w="3969"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0A64223" w14:textId="728CAC5B" w:rsidR="00BE3C30" w:rsidRPr="00BE3C30" w:rsidRDefault="00BE3C30" w:rsidP="00BE3C30">
            <w:pPr>
              <w:widowControl/>
              <w:rPr>
                <w:rFonts w:ascii="Arial" w:hAnsi="Arial" w:cs="Arial"/>
                <w:sz w:val="20"/>
                <w:szCs w:val="20"/>
              </w:rPr>
            </w:pPr>
            <w:r w:rsidRPr="00BE3C30">
              <w:rPr>
                <w:rFonts w:ascii="Arial" w:hAnsi="Arial" w:cs="Arial"/>
                <w:sz w:val="20"/>
                <w:szCs w:val="20"/>
              </w:rPr>
              <w:t>A</w:t>
            </w:r>
            <w:r w:rsidRPr="00BE3C30">
              <w:rPr>
                <w:rFonts w:ascii="Arial" w:hAnsi="Arial" w:cs="Arial"/>
                <w:sz w:val="20"/>
                <w:szCs w:val="20"/>
              </w:rPr>
              <w:t>：取決於</w:t>
            </w:r>
            <w:r w:rsidR="005300D8" w:rsidRPr="005300D8">
              <w:rPr>
                <w:rFonts w:ascii="Arial" w:hAnsi="Arial" w:cs="Arial" w:hint="eastAsia"/>
                <w:sz w:val="20"/>
                <w:szCs w:val="20"/>
              </w:rPr>
              <w:t>你的</w:t>
            </w:r>
            <w:r w:rsidRPr="00BE3C30">
              <w:rPr>
                <w:rFonts w:ascii="Arial" w:hAnsi="Arial" w:cs="Arial"/>
                <w:sz w:val="20"/>
                <w:szCs w:val="20"/>
              </w:rPr>
              <w:t>聽力程度。不同耳模能滿足不同的需要，一般分為硬、軟及即用。</w:t>
            </w:r>
          </w:p>
        </w:tc>
        <w:tc>
          <w:tcPr>
            <w:tcW w:w="526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543F807" w14:textId="19BD1AD8" w:rsidR="00BE3C30" w:rsidRPr="00BE3C30" w:rsidRDefault="00BE3C30" w:rsidP="00BE3C30">
            <w:pPr>
              <w:rPr>
                <w:rFonts w:ascii="Arial" w:hAnsi="Arial" w:cs="Arial"/>
                <w:sz w:val="20"/>
                <w:szCs w:val="20"/>
              </w:rPr>
            </w:pPr>
            <w:r w:rsidRPr="00BE3C30">
              <w:rPr>
                <w:rFonts w:ascii="Arial" w:hAnsi="Arial" w:cs="Arial"/>
                <w:sz w:val="20"/>
                <w:szCs w:val="20"/>
              </w:rPr>
              <w:t xml:space="preserve">A: You might need one depending on your hearing level. Different devices suit different needs, and they can roughly be divided into three categories: hard, soft, ready-to-use. </w:t>
            </w:r>
          </w:p>
        </w:tc>
      </w:tr>
    </w:tbl>
    <w:p w14:paraId="2A8D8713" w14:textId="77777777" w:rsidR="00EB50F9" w:rsidRDefault="00EB50F9"/>
    <w:p w14:paraId="1283A099" w14:textId="1AB6363D" w:rsidR="00474124" w:rsidRPr="00073864" w:rsidRDefault="00073864" w:rsidP="00073864">
      <w:pPr>
        <w:widowControl/>
        <w:rPr>
          <w:rFonts w:ascii="Arial" w:hAnsi="Arial" w:cs="Arial"/>
          <w:sz w:val="20"/>
          <w:szCs w:val="20"/>
        </w:rPr>
      </w:pPr>
      <w:r w:rsidRPr="00073864">
        <w:rPr>
          <w:rFonts w:ascii="Arial" w:hAnsi="Arial" w:cs="Arial"/>
          <w:sz w:val="20"/>
          <w:szCs w:val="20"/>
        </w:rPr>
        <w:t>Other comments:</w:t>
      </w:r>
    </w:p>
    <w:p w14:paraId="5B4B7CC1" w14:textId="18F9C888" w:rsidR="00073864" w:rsidRDefault="00073864" w:rsidP="00073864">
      <w:pPr>
        <w:pStyle w:val="af2"/>
        <w:widowControl/>
        <w:numPr>
          <w:ilvl w:val="0"/>
          <w:numId w:val="2"/>
        </w:numPr>
        <w:ind w:leftChars="0"/>
        <w:rPr>
          <w:rFonts w:ascii="Arial" w:hAnsi="Arial" w:cs="Arial"/>
          <w:sz w:val="20"/>
          <w:szCs w:val="20"/>
        </w:rPr>
      </w:pPr>
      <w:r w:rsidRPr="00073864">
        <w:rPr>
          <w:rFonts w:ascii="Arial" w:hAnsi="Arial" w:cs="Arial"/>
          <w:sz w:val="20"/>
          <w:szCs w:val="20"/>
        </w:rPr>
        <w:t>助聽器品</w:t>
      </w:r>
      <w:r w:rsidRPr="00073864">
        <w:rPr>
          <w:rFonts w:ascii="Arial" w:hAnsi="Arial" w:cs="Arial" w:hint="eastAsia"/>
          <w:sz w:val="20"/>
          <w:szCs w:val="20"/>
        </w:rPr>
        <w:t>牌</w:t>
      </w:r>
      <w:r w:rsidRPr="00073864">
        <w:rPr>
          <w:rFonts w:ascii="Arial" w:hAnsi="Arial" w:cs="Arial" w:hint="eastAsia"/>
          <w:sz w:val="20"/>
          <w:szCs w:val="20"/>
        </w:rPr>
        <w:t xml:space="preserve"> </w:t>
      </w:r>
      <w:r w:rsidRPr="00073864">
        <w:rPr>
          <w:rFonts w:ascii="Arial" w:hAnsi="Arial" w:cs="Arial"/>
          <w:sz w:val="20"/>
          <w:szCs w:val="20"/>
        </w:rPr>
        <w:t>that page, when showing the words via putting mouse on top, the words are a bit difficult to see as there are pictures and words behind</w:t>
      </w:r>
    </w:p>
    <w:p w14:paraId="418EC62C" w14:textId="2E968BD4" w:rsidR="006B630B" w:rsidRPr="006B630B" w:rsidRDefault="006B630B" w:rsidP="00073864">
      <w:pPr>
        <w:pStyle w:val="af2"/>
        <w:widowControl/>
        <w:numPr>
          <w:ilvl w:val="0"/>
          <w:numId w:val="2"/>
        </w:numPr>
        <w:ind w:leftChars="0"/>
        <w:rPr>
          <w:rFonts w:ascii="Arial" w:hAnsi="Arial" w:cs="Arial"/>
          <w:sz w:val="20"/>
          <w:szCs w:val="20"/>
        </w:rPr>
      </w:pPr>
      <w:r w:rsidRPr="00073864">
        <w:rPr>
          <w:rFonts w:ascii="Arial" w:hAnsi="Arial" w:cs="Arial"/>
          <w:sz w:val="20"/>
          <w:szCs w:val="20"/>
        </w:rPr>
        <w:t>助聽器品</w:t>
      </w:r>
      <w:r w:rsidRPr="00073864">
        <w:rPr>
          <w:rFonts w:ascii="Arial" w:hAnsi="Arial" w:cs="Arial" w:hint="eastAsia"/>
          <w:sz w:val="20"/>
          <w:szCs w:val="20"/>
        </w:rPr>
        <w:t>牌</w:t>
      </w:r>
      <w:r w:rsidRPr="00073864">
        <w:rPr>
          <w:rFonts w:ascii="Arial" w:hAnsi="Arial" w:cs="Arial" w:hint="eastAsia"/>
          <w:sz w:val="20"/>
          <w:szCs w:val="20"/>
        </w:rPr>
        <w:t xml:space="preserve"> </w:t>
      </w:r>
      <w:r w:rsidRPr="00073864">
        <w:rPr>
          <w:rFonts w:ascii="Arial" w:hAnsi="Arial" w:cs="Arial"/>
          <w:sz w:val="20"/>
          <w:szCs w:val="20"/>
        </w:rPr>
        <w:t>that page</w:t>
      </w:r>
      <w:r>
        <w:rPr>
          <w:rFonts w:ascii="Arial" w:hAnsi="Arial" w:cs="Arial"/>
          <w:color w:val="000000"/>
          <w:sz w:val="20"/>
          <w:szCs w:val="20"/>
        </w:rPr>
        <w:t>: Virto</w:t>
      </w:r>
      <w:r w:rsidRPr="004D2164">
        <w:rPr>
          <w:rFonts w:ascii="Arial" w:hAnsi="Arial" w:cs="Arial"/>
          <w:color w:val="000000"/>
          <w:sz w:val="20"/>
          <w:szCs w:val="20"/>
          <w:vertAlign w:val="superscript"/>
        </w:rPr>
        <w:t>TM</w:t>
      </w:r>
      <w:r>
        <w:rPr>
          <w:rFonts w:ascii="Arial" w:hAnsi="Arial" w:cs="Arial"/>
          <w:color w:val="000000"/>
          <w:sz w:val="20"/>
          <w:szCs w:val="20"/>
          <w:vertAlign w:val="superscript"/>
        </w:rPr>
        <w:t xml:space="preserve">  </w:t>
      </w:r>
      <w:r>
        <w:rPr>
          <w:rFonts w:ascii="Arial" w:hAnsi="Arial" w:cs="Arial"/>
          <w:color w:val="000000"/>
          <w:sz w:val="20"/>
          <w:szCs w:val="20"/>
        </w:rPr>
        <w:t>became VirtoTM</w:t>
      </w:r>
    </w:p>
    <w:p w14:paraId="607F0906" w14:textId="12C2AD13" w:rsidR="006B630B" w:rsidRPr="006B630B" w:rsidRDefault="006B630B" w:rsidP="00073864">
      <w:pPr>
        <w:pStyle w:val="af2"/>
        <w:widowControl/>
        <w:numPr>
          <w:ilvl w:val="0"/>
          <w:numId w:val="2"/>
        </w:numPr>
        <w:ind w:leftChars="0"/>
        <w:rPr>
          <w:rFonts w:ascii="Arial" w:hAnsi="Arial" w:cs="Arial"/>
          <w:sz w:val="20"/>
          <w:szCs w:val="20"/>
        </w:rPr>
      </w:pPr>
      <w:r w:rsidRPr="00073864">
        <w:rPr>
          <w:rFonts w:ascii="Arial" w:hAnsi="Arial" w:cs="Arial"/>
          <w:sz w:val="20"/>
          <w:szCs w:val="20"/>
        </w:rPr>
        <w:t>助聽器品</w:t>
      </w:r>
      <w:r w:rsidRPr="00073864">
        <w:rPr>
          <w:rFonts w:ascii="Arial" w:hAnsi="Arial" w:cs="Arial" w:hint="eastAsia"/>
          <w:sz w:val="20"/>
          <w:szCs w:val="20"/>
        </w:rPr>
        <w:t>牌</w:t>
      </w:r>
      <w:r w:rsidRPr="00073864">
        <w:rPr>
          <w:rFonts w:ascii="Arial" w:hAnsi="Arial" w:cs="Arial" w:hint="eastAsia"/>
          <w:sz w:val="20"/>
          <w:szCs w:val="20"/>
        </w:rPr>
        <w:t xml:space="preserve"> </w:t>
      </w:r>
      <w:r w:rsidRPr="00073864">
        <w:rPr>
          <w:rFonts w:ascii="Arial" w:hAnsi="Arial" w:cs="Arial"/>
          <w:sz w:val="20"/>
          <w:szCs w:val="20"/>
        </w:rPr>
        <w:t>that page</w:t>
      </w:r>
      <w:r>
        <w:rPr>
          <w:rFonts w:ascii="Arial" w:hAnsi="Arial" w:cs="Arial"/>
          <w:color w:val="000000"/>
          <w:sz w:val="20"/>
          <w:szCs w:val="20"/>
        </w:rPr>
        <w:t>: press into the brand directed to wrong page</w:t>
      </w:r>
    </w:p>
    <w:p w14:paraId="517669B9" w14:textId="4E4162FA" w:rsidR="006B630B" w:rsidRPr="00073864" w:rsidRDefault="006B630B" w:rsidP="00073864">
      <w:pPr>
        <w:pStyle w:val="af2"/>
        <w:widowControl/>
        <w:numPr>
          <w:ilvl w:val="0"/>
          <w:numId w:val="2"/>
        </w:numPr>
        <w:ind w:leftChars="0"/>
        <w:rPr>
          <w:rFonts w:ascii="Arial" w:hAnsi="Arial" w:cs="Arial"/>
          <w:sz w:val="20"/>
          <w:szCs w:val="20"/>
        </w:rPr>
      </w:pPr>
      <w:r>
        <w:rPr>
          <w:rFonts w:ascii="Arial" w:hAnsi="Arial" w:cs="Arial" w:hint="eastAsia"/>
          <w:color w:val="000000"/>
          <w:sz w:val="20"/>
          <w:szCs w:val="20"/>
        </w:rPr>
        <w:t>W</w:t>
      </w:r>
      <w:r>
        <w:rPr>
          <w:rFonts w:ascii="Arial" w:hAnsi="Arial" w:cs="Arial"/>
          <w:color w:val="000000"/>
          <w:sz w:val="20"/>
          <w:szCs w:val="20"/>
        </w:rPr>
        <w:t>eb page version: mouse put on top bar (e.g. hearing aids), extended bar appear, after pressing an item (e.g. hansaton) in the extended bar, is it possible to go to the page and make the extended bar disappear automatically after the click so that it only appears after pressing on top bar again?</w:t>
      </w:r>
    </w:p>
    <w:p w14:paraId="47005DF5" w14:textId="77777777" w:rsidR="006B630B" w:rsidRDefault="006B630B" w:rsidP="00073864">
      <w:pPr>
        <w:widowControl/>
        <w:rPr>
          <w:rFonts w:ascii="Arial" w:hAnsi="Arial" w:cs="Arial"/>
          <w:sz w:val="20"/>
          <w:szCs w:val="20"/>
        </w:rPr>
      </w:pPr>
    </w:p>
    <w:p w14:paraId="19AB8C78" w14:textId="06BB86A5" w:rsidR="00073864" w:rsidRDefault="00073864" w:rsidP="00073864">
      <w:pPr>
        <w:widowControl/>
        <w:rPr>
          <w:rFonts w:ascii="Arial" w:hAnsi="Arial" w:cs="Arial"/>
          <w:sz w:val="20"/>
          <w:szCs w:val="20"/>
        </w:rPr>
      </w:pPr>
      <w:r w:rsidRPr="00073864">
        <w:rPr>
          <w:rFonts w:ascii="Arial" w:hAnsi="Arial" w:cs="Arial" w:hint="eastAsia"/>
          <w:sz w:val="20"/>
          <w:szCs w:val="20"/>
        </w:rPr>
        <w:t>C</w:t>
      </w:r>
      <w:r w:rsidRPr="00073864">
        <w:rPr>
          <w:rFonts w:ascii="Arial" w:hAnsi="Arial" w:cs="Arial"/>
          <w:sz w:val="20"/>
          <w:szCs w:val="20"/>
        </w:rPr>
        <w:t>ommented:</w:t>
      </w:r>
    </w:p>
    <w:p w14:paraId="632927EE" w14:textId="0E3DFF7E" w:rsidR="005300D8" w:rsidRDefault="005300D8" w:rsidP="00073864">
      <w:pPr>
        <w:widowControl/>
        <w:rPr>
          <w:rFonts w:ascii="Arial" w:hAnsi="Arial" w:cs="Arial"/>
          <w:sz w:val="20"/>
          <w:szCs w:val="20"/>
        </w:rPr>
      </w:pPr>
      <w:r>
        <w:rPr>
          <w:rFonts w:ascii="Arial" w:hAnsi="Arial" w:cs="Arial" w:hint="eastAsia"/>
          <w:sz w:val="20"/>
          <w:szCs w:val="20"/>
        </w:rPr>
        <w:t>E</w:t>
      </w:r>
      <w:r>
        <w:rPr>
          <w:rFonts w:ascii="Arial" w:hAnsi="Arial" w:cs="Arial"/>
          <w:sz w:val="20"/>
          <w:szCs w:val="20"/>
        </w:rPr>
        <w:t>ugena</w:t>
      </w:r>
    </w:p>
    <w:p w14:paraId="38232C30" w14:textId="647C5291" w:rsidR="00170399" w:rsidRPr="0086562C" w:rsidRDefault="0086562C" w:rsidP="00073864">
      <w:pPr>
        <w:widowControl/>
        <w:rPr>
          <w:rFonts w:ascii="Arial" w:hAnsi="Arial" w:cs="Arial"/>
          <w:sz w:val="20"/>
          <w:szCs w:val="20"/>
        </w:rPr>
      </w:pPr>
      <w:r w:rsidRPr="0086562C">
        <w:rPr>
          <w:rFonts w:ascii="Arial" w:hAnsi="Arial" w:cs="Arial" w:hint="eastAsia"/>
          <w:sz w:val="20"/>
          <w:szCs w:val="20"/>
        </w:rPr>
        <w:t>C</w:t>
      </w:r>
      <w:r w:rsidRPr="0086562C">
        <w:rPr>
          <w:rFonts w:ascii="Arial" w:hAnsi="Arial" w:cs="Arial"/>
          <w:sz w:val="20"/>
          <w:szCs w:val="20"/>
        </w:rPr>
        <w:t>herry</w:t>
      </w:r>
    </w:p>
    <w:p w14:paraId="3863057B" w14:textId="49D60391" w:rsidR="00170399" w:rsidRDefault="00170399" w:rsidP="00073864">
      <w:pPr>
        <w:widowControl/>
        <w:rPr>
          <w:rFonts w:ascii="Arial" w:hAnsi="Arial" w:cs="Arial"/>
          <w:sz w:val="20"/>
          <w:szCs w:val="20"/>
        </w:rPr>
      </w:pPr>
      <w:r>
        <w:rPr>
          <w:rFonts w:ascii="Arial" w:hAnsi="Arial" w:cs="Arial"/>
          <w:sz w:val="20"/>
          <w:szCs w:val="20"/>
        </w:rPr>
        <w:t>Charmaine (KAM)</w:t>
      </w:r>
    </w:p>
    <w:p w14:paraId="2A9ABC50" w14:textId="0D3720A9" w:rsidR="00AB3A20" w:rsidRDefault="00AB3A20" w:rsidP="00073864">
      <w:pPr>
        <w:widowControl/>
        <w:rPr>
          <w:rFonts w:ascii="Arial" w:hAnsi="Arial" w:cs="Arial"/>
          <w:sz w:val="20"/>
          <w:szCs w:val="20"/>
        </w:rPr>
      </w:pPr>
      <w:r>
        <w:rPr>
          <w:rFonts w:ascii="Arial" w:hAnsi="Arial" w:cs="Arial"/>
          <w:sz w:val="20"/>
          <w:szCs w:val="20"/>
        </w:rPr>
        <w:t>Alanna</w:t>
      </w:r>
    </w:p>
    <w:p w14:paraId="566D9895" w14:textId="45836691" w:rsidR="00BE34C6" w:rsidRPr="00073864" w:rsidRDefault="00BE34C6" w:rsidP="00073864">
      <w:pPr>
        <w:widowControl/>
        <w:rPr>
          <w:rFonts w:ascii="Arial" w:hAnsi="Arial" w:cs="Arial"/>
          <w:sz w:val="20"/>
          <w:szCs w:val="20"/>
        </w:rPr>
      </w:pPr>
      <w:r>
        <w:rPr>
          <w:rFonts w:ascii="Arial" w:hAnsi="Arial" w:cs="Arial"/>
          <w:sz w:val="20"/>
          <w:szCs w:val="20"/>
        </w:rPr>
        <w:t>Vincent</w:t>
      </w:r>
    </w:p>
    <w:sectPr w:rsidR="00BE34C6" w:rsidRPr="00073864" w:rsidSect="007666D3">
      <w:pgSz w:w="11906" w:h="16838"/>
      <w:pgMar w:top="720" w:right="720" w:bottom="720" w:left="720" w:header="851" w:footer="992" w:gutter="0"/>
      <w:cols w:space="425"/>
      <w:docGrid w:type="lines"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822F0" w16cex:dateUtc="2020-12-31T02:14:00Z"/>
  <w16cex:commentExtensible w16cex:durableId="2398230E" w16cex:dateUtc="2020-12-31T0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4B7946" w16cid:durableId="23973B4B"/>
  <w16cid:commentId w16cid:paraId="4A485864" w16cid:durableId="239822F0"/>
  <w16cid:commentId w16cid:paraId="24831E71" w16cid:durableId="2398230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A7B4B" w14:textId="77777777" w:rsidR="00012223" w:rsidRDefault="00012223" w:rsidP="00606DEB">
      <w:r>
        <w:separator/>
      </w:r>
    </w:p>
  </w:endnote>
  <w:endnote w:type="continuationSeparator" w:id="0">
    <w:p w14:paraId="447A9CE8" w14:textId="77777777" w:rsidR="00012223" w:rsidRDefault="00012223" w:rsidP="0060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4C600" w14:textId="77777777" w:rsidR="00012223" w:rsidRDefault="00012223" w:rsidP="00606DEB">
      <w:r>
        <w:separator/>
      </w:r>
    </w:p>
  </w:footnote>
  <w:footnote w:type="continuationSeparator" w:id="0">
    <w:p w14:paraId="67A0816F" w14:textId="77777777" w:rsidR="00012223" w:rsidRDefault="00012223" w:rsidP="00606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326A1"/>
    <w:multiLevelType w:val="hybridMultilevel"/>
    <w:tmpl w:val="001EF5FE"/>
    <w:lvl w:ilvl="0" w:tplc="6000598E">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87953B9"/>
    <w:multiLevelType w:val="hybridMultilevel"/>
    <w:tmpl w:val="2F588986"/>
    <w:lvl w:ilvl="0" w:tplc="5572757A">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maine">
    <w15:presenceInfo w15:providerId="AD" w15:userId="S-1-5-21-2848338338-947813666-2261562100-2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trackRevisions/>
  <w:defaultTabStop w:val="480"/>
  <w:drawingGridHorizontalSpacing w:val="120"/>
  <w:displayHorizontalDrawingGridEvery w:val="0"/>
  <w:displayVerticalDrawingGridEvery w:val="2"/>
  <w:characterSpacingControl w:val="compressPunctuation"/>
  <w:hdrShapeDefaults>
    <o:shapedefaults v:ext="edit" spidmax="4505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6D3"/>
    <w:rsid w:val="00012223"/>
    <w:rsid w:val="00073864"/>
    <w:rsid w:val="0008796B"/>
    <w:rsid w:val="000E5AE6"/>
    <w:rsid w:val="00170399"/>
    <w:rsid w:val="001C11A6"/>
    <w:rsid w:val="00295349"/>
    <w:rsid w:val="002C0ED4"/>
    <w:rsid w:val="002E63B5"/>
    <w:rsid w:val="0037703B"/>
    <w:rsid w:val="003908A7"/>
    <w:rsid w:val="00415E72"/>
    <w:rsid w:val="00447E03"/>
    <w:rsid w:val="00474124"/>
    <w:rsid w:val="00495FE1"/>
    <w:rsid w:val="004D2164"/>
    <w:rsid w:val="005300D8"/>
    <w:rsid w:val="005A0E07"/>
    <w:rsid w:val="00606DEB"/>
    <w:rsid w:val="006107B2"/>
    <w:rsid w:val="006A6544"/>
    <w:rsid w:val="006B630B"/>
    <w:rsid w:val="007560E5"/>
    <w:rsid w:val="007666D3"/>
    <w:rsid w:val="007919D6"/>
    <w:rsid w:val="0079631B"/>
    <w:rsid w:val="007A55E7"/>
    <w:rsid w:val="0085749C"/>
    <w:rsid w:val="0086562C"/>
    <w:rsid w:val="00885662"/>
    <w:rsid w:val="008E049B"/>
    <w:rsid w:val="0094488E"/>
    <w:rsid w:val="009E6B1E"/>
    <w:rsid w:val="00A0020B"/>
    <w:rsid w:val="00A93C7D"/>
    <w:rsid w:val="00AB3A20"/>
    <w:rsid w:val="00BD47DA"/>
    <w:rsid w:val="00BE34C6"/>
    <w:rsid w:val="00BE3C30"/>
    <w:rsid w:val="00C61CD7"/>
    <w:rsid w:val="00C74BE8"/>
    <w:rsid w:val="00CF1F69"/>
    <w:rsid w:val="00D310E9"/>
    <w:rsid w:val="00D526B1"/>
    <w:rsid w:val="00D76615"/>
    <w:rsid w:val="00D941F3"/>
    <w:rsid w:val="00DA230D"/>
    <w:rsid w:val="00DD33A9"/>
    <w:rsid w:val="00E358B3"/>
    <w:rsid w:val="00E3598B"/>
    <w:rsid w:val="00E42E5E"/>
    <w:rsid w:val="00E6679A"/>
    <w:rsid w:val="00EB50F9"/>
    <w:rsid w:val="00F468C6"/>
    <w:rsid w:val="00F8683A"/>
    <w:rsid w:val="00FE43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4078F999"/>
  <w15:docId w15:val="{0162B4D6-BFD8-47C5-9112-C39CFFF7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661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666D3"/>
    <w:pPr>
      <w:widowControl w:val="0"/>
    </w:pPr>
  </w:style>
  <w:style w:type="character" w:styleId="a4">
    <w:name w:val="annotation reference"/>
    <w:basedOn w:val="a0"/>
    <w:uiPriority w:val="99"/>
    <w:semiHidden/>
    <w:unhideWhenUsed/>
    <w:rsid w:val="00E42E5E"/>
    <w:rPr>
      <w:sz w:val="18"/>
      <w:szCs w:val="18"/>
    </w:rPr>
  </w:style>
  <w:style w:type="paragraph" w:styleId="a5">
    <w:name w:val="annotation text"/>
    <w:basedOn w:val="a"/>
    <w:link w:val="a6"/>
    <w:uiPriority w:val="99"/>
    <w:semiHidden/>
    <w:unhideWhenUsed/>
    <w:rsid w:val="00E42E5E"/>
  </w:style>
  <w:style w:type="character" w:customStyle="1" w:styleId="a6">
    <w:name w:val="註解文字 字元"/>
    <w:basedOn w:val="a0"/>
    <w:link w:val="a5"/>
    <w:uiPriority w:val="99"/>
    <w:semiHidden/>
    <w:rsid w:val="00E42E5E"/>
  </w:style>
  <w:style w:type="paragraph" w:styleId="a7">
    <w:name w:val="annotation subject"/>
    <w:basedOn w:val="a5"/>
    <w:next w:val="a5"/>
    <w:link w:val="a8"/>
    <w:uiPriority w:val="99"/>
    <w:semiHidden/>
    <w:unhideWhenUsed/>
    <w:rsid w:val="00E42E5E"/>
    <w:rPr>
      <w:b/>
      <w:bCs/>
    </w:rPr>
  </w:style>
  <w:style w:type="character" w:customStyle="1" w:styleId="a8">
    <w:name w:val="註解主旨 字元"/>
    <w:basedOn w:val="a6"/>
    <w:link w:val="a7"/>
    <w:uiPriority w:val="99"/>
    <w:semiHidden/>
    <w:rsid w:val="00E42E5E"/>
    <w:rPr>
      <w:b/>
      <w:bCs/>
    </w:rPr>
  </w:style>
  <w:style w:type="paragraph" w:styleId="a9">
    <w:name w:val="Balloon Text"/>
    <w:basedOn w:val="a"/>
    <w:link w:val="aa"/>
    <w:uiPriority w:val="99"/>
    <w:semiHidden/>
    <w:unhideWhenUsed/>
    <w:rsid w:val="00E42E5E"/>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42E5E"/>
    <w:rPr>
      <w:rFonts w:asciiTheme="majorHAnsi" w:eastAsiaTheme="majorEastAsia" w:hAnsiTheme="majorHAnsi" w:cstheme="majorBidi"/>
      <w:sz w:val="18"/>
      <w:szCs w:val="18"/>
    </w:rPr>
  </w:style>
  <w:style w:type="paragraph" w:styleId="ab">
    <w:name w:val="header"/>
    <w:basedOn w:val="a"/>
    <w:link w:val="ac"/>
    <w:uiPriority w:val="99"/>
    <w:unhideWhenUsed/>
    <w:rsid w:val="00606DEB"/>
    <w:pPr>
      <w:tabs>
        <w:tab w:val="center" w:pos="4153"/>
        <w:tab w:val="right" w:pos="8306"/>
      </w:tabs>
      <w:snapToGrid w:val="0"/>
    </w:pPr>
    <w:rPr>
      <w:sz w:val="20"/>
      <w:szCs w:val="20"/>
    </w:rPr>
  </w:style>
  <w:style w:type="character" w:customStyle="1" w:styleId="ac">
    <w:name w:val="頁首 字元"/>
    <w:basedOn w:val="a0"/>
    <w:link w:val="ab"/>
    <w:uiPriority w:val="99"/>
    <w:rsid w:val="00606DEB"/>
    <w:rPr>
      <w:sz w:val="20"/>
      <w:szCs w:val="20"/>
    </w:rPr>
  </w:style>
  <w:style w:type="paragraph" w:styleId="ad">
    <w:name w:val="footer"/>
    <w:basedOn w:val="a"/>
    <w:link w:val="ae"/>
    <w:uiPriority w:val="99"/>
    <w:unhideWhenUsed/>
    <w:rsid w:val="00606DEB"/>
    <w:pPr>
      <w:tabs>
        <w:tab w:val="center" w:pos="4153"/>
        <w:tab w:val="right" w:pos="8306"/>
      </w:tabs>
      <w:snapToGrid w:val="0"/>
    </w:pPr>
    <w:rPr>
      <w:sz w:val="20"/>
      <w:szCs w:val="20"/>
    </w:rPr>
  </w:style>
  <w:style w:type="character" w:customStyle="1" w:styleId="ae">
    <w:name w:val="頁尾 字元"/>
    <w:basedOn w:val="a0"/>
    <w:link w:val="ad"/>
    <w:uiPriority w:val="99"/>
    <w:rsid w:val="00606DEB"/>
    <w:rPr>
      <w:sz w:val="20"/>
      <w:szCs w:val="20"/>
    </w:rPr>
  </w:style>
  <w:style w:type="character" w:styleId="af">
    <w:name w:val="Emphasis"/>
    <w:basedOn w:val="a0"/>
    <w:uiPriority w:val="20"/>
    <w:qFormat/>
    <w:rsid w:val="00012223"/>
    <w:rPr>
      <w:i/>
      <w:iCs/>
    </w:rPr>
  </w:style>
  <w:style w:type="table" w:styleId="af0">
    <w:name w:val="Table Grid"/>
    <w:basedOn w:val="a1"/>
    <w:uiPriority w:val="39"/>
    <w:rsid w:val="00474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A0020B"/>
    <w:rPr>
      <w:color w:val="0563C1" w:themeColor="hyperlink"/>
      <w:u w:val="single"/>
    </w:rPr>
  </w:style>
  <w:style w:type="paragraph" w:styleId="af2">
    <w:name w:val="List Paragraph"/>
    <w:basedOn w:val="a"/>
    <w:uiPriority w:val="34"/>
    <w:qFormat/>
    <w:rsid w:val="0007386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42855">
      <w:bodyDiv w:val="1"/>
      <w:marLeft w:val="0"/>
      <w:marRight w:val="0"/>
      <w:marTop w:val="0"/>
      <w:marBottom w:val="0"/>
      <w:divBdr>
        <w:top w:val="none" w:sz="0" w:space="0" w:color="auto"/>
        <w:left w:val="none" w:sz="0" w:space="0" w:color="auto"/>
        <w:bottom w:val="none" w:sz="0" w:space="0" w:color="auto"/>
        <w:right w:val="none" w:sz="0" w:space="0" w:color="auto"/>
      </w:divBdr>
    </w:div>
    <w:div w:id="529992672">
      <w:bodyDiv w:val="1"/>
      <w:marLeft w:val="0"/>
      <w:marRight w:val="0"/>
      <w:marTop w:val="0"/>
      <w:marBottom w:val="0"/>
      <w:divBdr>
        <w:top w:val="none" w:sz="0" w:space="0" w:color="auto"/>
        <w:left w:val="none" w:sz="0" w:space="0" w:color="auto"/>
        <w:bottom w:val="none" w:sz="0" w:space="0" w:color="auto"/>
        <w:right w:val="none" w:sz="0" w:space="0" w:color="auto"/>
      </w:divBdr>
    </w:div>
    <w:div w:id="603390690">
      <w:bodyDiv w:val="1"/>
      <w:marLeft w:val="0"/>
      <w:marRight w:val="0"/>
      <w:marTop w:val="0"/>
      <w:marBottom w:val="0"/>
      <w:divBdr>
        <w:top w:val="none" w:sz="0" w:space="0" w:color="auto"/>
        <w:left w:val="none" w:sz="0" w:space="0" w:color="auto"/>
        <w:bottom w:val="none" w:sz="0" w:space="0" w:color="auto"/>
        <w:right w:val="none" w:sz="0" w:space="0" w:color="auto"/>
      </w:divBdr>
    </w:div>
    <w:div w:id="814953133">
      <w:bodyDiv w:val="1"/>
      <w:marLeft w:val="0"/>
      <w:marRight w:val="0"/>
      <w:marTop w:val="0"/>
      <w:marBottom w:val="0"/>
      <w:divBdr>
        <w:top w:val="none" w:sz="0" w:space="0" w:color="auto"/>
        <w:left w:val="none" w:sz="0" w:space="0" w:color="auto"/>
        <w:bottom w:val="none" w:sz="0" w:space="0" w:color="auto"/>
        <w:right w:val="none" w:sz="0" w:space="0" w:color="auto"/>
      </w:divBdr>
      <w:divsChild>
        <w:div w:id="286087925">
          <w:marLeft w:val="0"/>
          <w:marRight w:val="0"/>
          <w:marTop w:val="0"/>
          <w:marBottom w:val="0"/>
          <w:divBdr>
            <w:top w:val="none" w:sz="0" w:space="0" w:color="auto"/>
            <w:left w:val="none" w:sz="0" w:space="0" w:color="auto"/>
            <w:bottom w:val="none" w:sz="0" w:space="0" w:color="auto"/>
            <w:right w:val="none" w:sz="0" w:space="0" w:color="auto"/>
          </w:divBdr>
          <w:divsChild>
            <w:div w:id="944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2165">
      <w:bodyDiv w:val="1"/>
      <w:marLeft w:val="0"/>
      <w:marRight w:val="0"/>
      <w:marTop w:val="0"/>
      <w:marBottom w:val="0"/>
      <w:divBdr>
        <w:top w:val="none" w:sz="0" w:space="0" w:color="auto"/>
        <w:left w:val="none" w:sz="0" w:space="0" w:color="auto"/>
        <w:bottom w:val="none" w:sz="0" w:space="0" w:color="auto"/>
        <w:right w:val="none" w:sz="0" w:space="0" w:color="auto"/>
      </w:divBdr>
      <w:divsChild>
        <w:div w:id="1899395282">
          <w:marLeft w:val="0"/>
          <w:marRight w:val="0"/>
          <w:marTop w:val="0"/>
          <w:marBottom w:val="0"/>
          <w:divBdr>
            <w:top w:val="none" w:sz="0" w:space="0" w:color="auto"/>
            <w:left w:val="none" w:sz="0" w:space="0" w:color="auto"/>
            <w:bottom w:val="none" w:sz="0" w:space="0" w:color="auto"/>
            <w:right w:val="none" w:sz="0" w:space="0" w:color="auto"/>
          </w:divBdr>
          <w:divsChild>
            <w:div w:id="16532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8487">
      <w:bodyDiv w:val="1"/>
      <w:marLeft w:val="0"/>
      <w:marRight w:val="0"/>
      <w:marTop w:val="0"/>
      <w:marBottom w:val="0"/>
      <w:divBdr>
        <w:top w:val="none" w:sz="0" w:space="0" w:color="auto"/>
        <w:left w:val="none" w:sz="0" w:space="0" w:color="auto"/>
        <w:bottom w:val="none" w:sz="0" w:space="0" w:color="auto"/>
        <w:right w:val="none" w:sz="0" w:space="0" w:color="auto"/>
      </w:divBdr>
    </w:div>
    <w:div w:id="1106578149">
      <w:bodyDiv w:val="1"/>
      <w:marLeft w:val="0"/>
      <w:marRight w:val="0"/>
      <w:marTop w:val="0"/>
      <w:marBottom w:val="0"/>
      <w:divBdr>
        <w:top w:val="none" w:sz="0" w:space="0" w:color="auto"/>
        <w:left w:val="none" w:sz="0" w:space="0" w:color="auto"/>
        <w:bottom w:val="none" w:sz="0" w:space="0" w:color="auto"/>
        <w:right w:val="none" w:sz="0" w:space="0" w:color="auto"/>
      </w:divBdr>
      <w:divsChild>
        <w:div w:id="2098860844">
          <w:marLeft w:val="0"/>
          <w:marRight w:val="0"/>
          <w:marTop w:val="0"/>
          <w:marBottom w:val="0"/>
          <w:divBdr>
            <w:top w:val="none" w:sz="0" w:space="0" w:color="auto"/>
            <w:left w:val="none" w:sz="0" w:space="0" w:color="auto"/>
            <w:bottom w:val="none" w:sz="0" w:space="0" w:color="auto"/>
            <w:right w:val="none" w:sz="0" w:space="0" w:color="auto"/>
          </w:divBdr>
        </w:div>
        <w:div w:id="284436211">
          <w:marLeft w:val="0"/>
          <w:marRight w:val="0"/>
          <w:marTop w:val="0"/>
          <w:marBottom w:val="0"/>
          <w:divBdr>
            <w:top w:val="none" w:sz="0" w:space="0" w:color="auto"/>
            <w:left w:val="none" w:sz="0" w:space="0" w:color="auto"/>
            <w:bottom w:val="none" w:sz="0" w:space="0" w:color="auto"/>
            <w:right w:val="none" w:sz="0" w:space="0" w:color="auto"/>
          </w:divBdr>
        </w:div>
      </w:divsChild>
    </w:div>
    <w:div w:id="1372153187">
      <w:bodyDiv w:val="1"/>
      <w:marLeft w:val="0"/>
      <w:marRight w:val="0"/>
      <w:marTop w:val="0"/>
      <w:marBottom w:val="0"/>
      <w:divBdr>
        <w:top w:val="none" w:sz="0" w:space="0" w:color="auto"/>
        <w:left w:val="none" w:sz="0" w:space="0" w:color="auto"/>
        <w:bottom w:val="none" w:sz="0" w:space="0" w:color="auto"/>
        <w:right w:val="none" w:sz="0" w:space="0" w:color="auto"/>
      </w:divBdr>
      <w:divsChild>
        <w:div w:id="306128606">
          <w:marLeft w:val="0"/>
          <w:marRight w:val="0"/>
          <w:marTop w:val="0"/>
          <w:marBottom w:val="0"/>
          <w:divBdr>
            <w:top w:val="none" w:sz="0" w:space="0" w:color="auto"/>
            <w:left w:val="none" w:sz="0" w:space="0" w:color="auto"/>
            <w:bottom w:val="none" w:sz="0" w:space="0" w:color="auto"/>
            <w:right w:val="none" w:sz="0" w:space="0" w:color="auto"/>
          </w:divBdr>
        </w:div>
        <w:div w:id="880944178">
          <w:marLeft w:val="0"/>
          <w:marRight w:val="0"/>
          <w:marTop w:val="0"/>
          <w:marBottom w:val="0"/>
          <w:divBdr>
            <w:top w:val="none" w:sz="0" w:space="0" w:color="auto"/>
            <w:left w:val="none" w:sz="0" w:space="0" w:color="auto"/>
            <w:bottom w:val="none" w:sz="0" w:space="0" w:color="auto"/>
            <w:right w:val="none" w:sz="0" w:space="0" w:color="auto"/>
          </w:divBdr>
        </w:div>
      </w:divsChild>
    </w:div>
    <w:div w:id="1373000579">
      <w:bodyDiv w:val="1"/>
      <w:marLeft w:val="0"/>
      <w:marRight w:val="0"/>
      <w:marTop w:val="0"/>
      <w:marBottom w:val="0"/>
      <w:divBdr>
        <w:top w:val="none" w:sz="0" w:space="0" w:color="auto"/>
        <w:left w:val="none" w:sz="0" w:space="0" w:color="auto"/>
        <w:bottom w:val="none" w:sz="0" w:space="0" w:color="auto"/>
        <w:right w:val="none" w:sz="0" w:space="0" w:color="auto"/>
      </w:divBdr>
    </w:div>
    <w:div w:id="1718359425">
      <w:bodyDiv w:val="1"/>
      <w:marLeft w:val="0"/>
      <w:marRight w:val="0"/>
      <w:marTop w:val="0"/>
      <w:marBottom w:val="0"/>
      <w:divBdr>
        <w:top w:val="none" w:sz="0" w:space="0" w:color="auto"/>
        <w:left w:val="none" w:sz="0" w:space="0" w:color="auto"/>
        <w:bottom w:val="none" w:sz="0" w:space="0" w:color="auto"/>
        <w:right w:val="none" w:sz="0" w:space="0" w:color="auto"/>
      </w:divBdr>
    </w:div>
    <w:div w:id="1790005532">
      <w:bodyDiv w:val="1"/>
      <w:marLeft w:val="0"/>
      <w:marRight w:val="0"/>
      <w:marTop w:val="0"/>
      <w:marBottom w:val="0"/>
      <w:divBdr>
        <w:top w:val="none" w:sz="0" w:space="0" w:color="auto"/>
        <w:left w:val="none" w:sz="0" w:space="0" w:color="auto"/>
        <w:bottom w:val="none" w:sz="0" w:space="0" w:color="auto"/>
        <w:right w:val="none" w:sz="0" w:space="0" w:color="auto"/>
      </w:divBdr>
      <w:divsChild>
        <w:div w:id="1023363579">
          <w:marLeft w:val="0"/>
          <w:marRight w:val="0"/>
          <w:marTop w:val="0"/>
          <w:marBottom w:val="0"/>
          <w:divBdr>
            <w:top w:val="none" w:sz="0" w:space="0" w:color="auto"/>
            <w:left w:val="none" w:sz="0" w:space="0" w:color="auto"/>
            <w:bottom w:val="none" w:sz="0" w:space="0" w:color="auto"/>
            <w:right w:val="none" w:sz="0" w:space="0" w:color="auto"/>
          </w:divBdr>
          <w:divsChild>
            <w:div w:id="12780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rgo.wistkey.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eargo.wistkey.com/" TargetMode="External"/><Relationship Id="rId4" Type="http://schemas.openxmlformats.org/officeDocument/2006/relationships/settings" Target="settings.xml"/><Relationship Id="rId9" Type="http://schemas.openxmlformats.org/officeDocument/2006/relationships/hyperlink" Target="https://heargo.wistkey.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683B6-BDE8-4E9B-A6D2-A30A3F6A1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4</Pages>
  <Words>1094</Words>
  <Characters>6237</Characters>
  <Application>Microsoft Office Word</Application>
  <DocSecurity>0</DocSecurity>
  <Lines>51</Lines>
  <Paragraphs>14</Paragraphs>
  <ScaleCrop>false</ScaleCrop>
  <Company/>
  <LinksUpToDate>false</LinksUpToDate>
  <CharactersWithSpaces>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Charmaine</dc:creator>
  <cp:keywords/>
  <dc:description/>
  <cp:lastModifiedBy>Charmaine</cp:lastModifiedBy>
  <cp:revision>38</cp:revision>
  <dcterms:created xsi:type="dcterms:W3CDTF">2020-12-01T10:42:00Z</dcterms:created>
  <dcterms:modified xsi:type="dcterms:W3CDTF">2020-12-31T09:09:00Z</dcterms:modified>
</cp:coreProperties>
</file>